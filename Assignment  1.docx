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7A38" w14:textId="58A13657" w:rsidR="008158E3" w:rsidRDefault="008158E3" w:rsidP="00214703">
      <w:pPr>
        <w:jc w:val="center"/>
        <w:rPr>
          <w:b/>
          <w:bCs/>
          <w:u w:val="single"/>
          <w:lang w:val="en-US"/>
        </w:rPr>
      </w:pPr>
      <w:r w:rsidRPr="008158E3">
        <w:rPr>
          <w:b/>
          <w:bCs/>
          <w:u w:val="single"/>
          <w:lang w:val="en-US"/>
        </w:rPr>
        <w:t>Assignment</w:t>
      </w:r>
      <w:r w:rsidRPr="008158E3">
        <w:rPr>
          <w:rFonts w:hint="cs"/>
          <w:b/>
          <w:bCs/>
          <w:u w:val="single"/>
          <w:rtl/>
          <w:lang w:val="en-US"/>
        </w:rPr>
        <w:t xml:space="preserve"> </w:t>
      </w:r>
      <w:r w:rsidRPr="008158E3">
        <w:rPr>
          <w:b/>
          <w:bCs/>
          <w:u w:val="single"/>
          <w:lang w:val="en-US"/>
        </w:rPr>
        <w:t xml:space="preserve"> 1 – Data Structures</w:t>
      </w:r>
      <w:r>
        <w:rPr>
          <w:b/>
          <w:bCs/>
          <w:u w:val="single"/>
          <w:lang w:val="en-US"/>
        </w:rPr>
        <w:br/>
      </w:r>
    </w:p>
    <w:p w14:paraId="31079FD2" w14:textId="038C2273" w:rsidR="00214703" w:rsidRDefault="00214703" w:rsidP="00214703">
      <w:pPr>
        <w:jc w:val="center"/>
        <w:rPr>
          <w:b/>
          <w:bCs/>
          <w:u w:val="single"/>
          <w:lang w:val="en-US"/>
        </w:rPr>
      </w:pPr>
      <w:r>
        <w:rPr>
          <w:b/>
          <w:bCs/>
          <w:u w:val="single"/>
          <w:lang w:val="en-US"/>
        </w:rPr>
        <w:t>Class 1 – AVLNode</w:t>
      </w:r>
    </w:p>
    <w:p w14:paraId="47B45419" w14:textId="4AAD677C" w:rsidR="00214703" w:rsidRDefault="00214703" w:rsidP="00214703">
      <w:pPr>
        <w:rPr>
          <w:lang w:val="en-US"/>
        </w:rPr>
      </w:pPr>
      <w:r>
        <w:rPr>
          <w:b/>
          <w:bCs/>
          <w:u w:val="single"/>
          <w:lang w:val="en-US"/>
        </w:rPr>
        <w:t xml:space="preserve">Description – </w:t>
      </w:r>
      <w:r>
        <w:rPr>
          <w:lang w:val="en-US"/>
        </w:rPr>
        <w:t>A class representing a single node in the list. The node consists of several fields:</w:t>
      </w:r>
    </w:p>
    <w:tbl>
      <w:tblPr>
        <w:tblStyle w:val="GridTable4"/>
        <w:tblW w:w="0" w:type="auto"/>
        <w:tblLook w:val="04A0" w:firstRow="1" w:lastRow="0" w:firstColumn="1" w:lastColumn="0" w:noHBand="0" w:noVBand="1"/>
      </w:tblPr>
      <w:tblGrid>
        <w:gridCol w:w="3005"/>
        <w:gridCol w:w="3005"/>
        <w:gridCol w:w="3006"/>
      </w:tblGrid>
      <w:tr w:rsidR="00214703" w14:paraId="7E99185E" w14:textId="77777777" w:rsidTr="00214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41992C" w14:textId="65B7142E" w:rsidR="00214703" w:rsidRDefault="00214703" w:rsidP="008158E3">
            <w:pPr>
              <w:jc w:val="center"/>
              <w:rPr>
                <w:u w:val="single"/>
                <w:lang w:val="en-US"/>
              </w:rPr>
            </w:pPr>
            <w:r>
              <w:rPr>
                <w:u w:val="single"/>
                <w:lang w:val="en-US"/>
              </w:rPr>
              <w:t>Field</w:t>
            </w:r>
          </w:p>
        </w:tc>
        <w:tc>
          <w:tcPr>
            <w:tcW w:w="3005" w:type="dxa"/>
          </w:tcPr>
          <w:p w14:paraId="289DE81B" w14:textId="066DAF89" w:rsidR="00214703" w:rsidRDefault="00214703" w:rsidP="008158E3">
            <w:pPr>
              <w:jc w:val="center"/>
              <w:cnfStyle w:val="100000000000" w:firstRow="1" w:lastRow="0" w:firstColumn="0" w:lastColumn="0" w:oddVBand="0" w:evenVBand="0" w:oddHBand="0" w:evenHBand="0" w:firstRowFirstColumn="0" w:firstRowLastColumn="0" w:lastRowFirstColumn="0" w:lastRowLastColumn="0"/>
              <w:rPr>
                <w:u w:val="single"/>
                <w:lang w:val="en-US"/>
              </w:rPr>
            </w:pPr>
            <w:r>
              <w:rPr>
                <w:u w:val="single"/>
                <w:lang w:val="en-US"/>
              </w:rPr>
              <w:t>Description</w:t>
            </w:r>
          </w:p>
        </w:tc>
        <w:tc>
          <w:tcPr>
            <w:tcW w:w="3006" w:type="dxa"/>
          </w:tcPr>
          <w:p w14:paraId="4CDE1359" w14:textId="2E666F97" w:rsidR="00214703" w:rsidRDefault="00214703" w:rsidP="008158E3">
            <w:pPr>
              <w:jc w:val="center"/>
              <w:cnfStyle w:val="100000000000" w:firstRow="1" w:lastRow="0" w:firstColumn="0" w:lastColumn="0" w:oddVBand="0" w:evenVBand="0" w:oddHBand="0" w:evenHBand="0" w:firstRowFirstColumn="0" w:firstRowLastColumn="0" w:lastRowFirstColumn="0" w:lastRowLastColumn="0"/>
              <w:rPr>
                <w:u w:val="single"/>
                <w:lang w:val="en-US"/>
              </w:rPr>
            </w:pPr>
            <w:r>
              <w:rPr>
                <w:u w:val="single"/>
                <w:lang w:val="en-US"/>
              </w:rPr>
              <w:t>Type</w:t>
            </w:r>
          </w:p>
        </w:tc>
      </w:tr>
      <w:tr w:rsidR="00214703" w14:paraId="75BD374D"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48C296" w14:textId="70B2132C" w:rsidR="00214703" w:rsidRPr="00784295" w:rsidRDefault="00214703" w:rsidP="008158E3">
            <w:pPr>
              <w:jc w:val="center"/>
              <w:rPr>
                <w:lang w:val="en-US"/>
              </w:rPr>
            </w:pPr>
            <w:r w:rsidRPr="00784295">
              <w:rPr>
                <w:lang w:val="en-US"/>
              </w:rPr>
              <w:t>Value</w:t>
            </w:r>
          </w:p>
        </w:tc>
        <w:tc>
          <w:tcPr>
            <w:tcW w:w="3005" w:type="dxa"/>
          </w:tcPr>
          <w:p w14:paraId="4C5DD8D2" w14:textId="42029ECA" w:rsidR="00214703" w:rsidRPr="00784295" w:rsidRDefault="00214703" w:rsidP="008158E3">
            <w:pPr>
              <w:jc w:val="center"/>
              <w:cnfStyle w:val="000000100000" w:firstRow="0" w:lastRow="0" w:firstColumn="0" w:lastColumn="0" w:oddVBand="0" w:evenVBand="0" w:oddHBand="1" w:evenHBand="0" w:firstRowFirstColumn="0" w:firstRowLastColumn="0" w:lastRowFirstColumn="0" w:lastRowLastColumn="0"/>
              <w:rPr>
                <w:lang w:val="en-US"/>
              </w:rPr>
            </w:pPr>
            <w:r w:rsidRPr="00784295">
              <w:rPr>
                <w:lang w:val="en-US"/>
              </w:rPr>
              <w:t>Each node stores a certain value</w:t>
            </w:r>
          </w:p>
        </w:tc>
        <w:tc>
          <w:tcPr>
            <w:tcW w:w="3006" w:type="dxa"/>
          </w:tcPr>
          <w:p w14:paraId="4753D272" w14:textId="7734EBCA" w:rsidR="00214703" w:rsidRPr="00784295" w:rsidRDefault="00214703" w:rsidP="008158E3">
            <w:pPr>
              <w:jc w:val="center"/>
              <w:cnfStyle w:val="000000100000" w:firstRow="0" w:lastRow="0" w:firstColumn="0" w:lastColumn="0" w:oddVBand="0" w:evenVBand="0" w:oddHBand="1" w:evenHBand="0" w:firstRowFirstColumn="0" w:firstRowLastColumn="0" w:lastRowFirstColumn="0" w:lastRowLastColumn="0"/>
              <w:rPr>
                <w:lang w:val="en-US"/>
              </w:rPr>
            </w:pPr>
            <w:r w:rsidRPr="00784295">
              <w:rPr>
                <w:lang w:val="en-US"/>
              </w:rPr>
              <w:t>Any</w:t>
            </w:r>
          </w:p>
        </w:tc>
      </w:tr>
      <w:tr w:rsidR="00214703" w14:paraId="1626340B" w14:textId="77777777" w:rsidTr="00214703">
        <w:tc>
          <w:tcPr>
            <w:cnfStyle w:val="001000000000" w:firstRow="0" w:lastRow="0" w:firstColumn="1" w:lastColumn="0" w:oddVBand="0" w:evenVBand="0" w:oddHBand="0" w:evenHBand="0" w:firstRowFirstColumn="0" w:firstRowLastColumn="0" w:lastRowFirstColumn="0" w:lastRowLastColumn="0"/>
            <w:tcW w:w="3005" w:type="dxa"/>
          </w:tcPr>
          <w:p w14:paraId="76FF87A5" w14:textId="2C569102" w:rsidR="00214703" w:rsidRPr="00784295" w:rsidRDefault="00214703" w:rsidP="008158E3">
            <w:pPr>
              <w:jc w:val="center"/>
              <w:rPr>
                <w:lang w:val="en-US"/>
              </w:rPr>
            </w:pPr>
            <w:r w:rsidRPr="00784295">
              <w:rPr>
                <w:lang w:val="en-US"/>
              </w:rPr>
              <w:t>Key</w:t>
            </w:r>
          </w:p>
        </w:tc>
        <w:tc>
          <w:tcPr>
            <w:tcW w:w="3005" w:type="dxa"/>
          </w:tcPr>
          <w:p w14:paraId="4403BCC0" w14:textId="5DC35B2D" w:rsidR="00214703" w:rsidRPr="00784295" w:rsidRDefault="00214703" w:rsidP="008158E3">
            <w:pPr>
              <w:jc w:val="center"/>
              <w:cnfStyle w:val="000000000000" w:firstRow="0" w:lastRow="0" w:firstColumn="0" w:lastColumn="0" w:oddVBand="0" w:evenVBand="0" w:oddHBand="0" w:evenHBand="0" w:firstRowFirstColumn="0" w:firstRowLastColumn="0" w:lastRowFirstColumn="0" w:lastRowLastColumn="0"/>
              <w:rPr>
                <w:lang w:val="en-US"/>
              </w:rPr>
            </w:pPr>
            <w:r w:rsidRPr="00784295">
              <w:rPr>
                <w:lang w:val="en-US"/>
              </w:rPr>
              <w:t>Each node has a key that determines it</w:t>
            </w:r>
            <w:r w:rsidR="00237DDE">
              <w:rPr>
                <w:lang w:val="en-US"/>
              </w:rPr>
              <w:t>s</w:t>
            </w:r>
            <w:r w:rsidRPr="00784295">
              <w:rPr>
                <w:lang w:val="en-US"/>
              </w:rPr>
              <w:t xml:space="preserve"> position in the list</w:t>
            </w:r>
          </w:p>
        </w:tc>
        <w:tc>
          <w:tcPr>
            <w:tcW w:w="3006" w:type="dxa"/>
          </w:tcPr>
          <w:p w14:paraId="5E6CFCAC" w14:textId="56F12BC9" w:rsidR="00214703" w:rsidRPr="00784295" w:rsidRDefault="00214703" w:rsidP="00214703">
            <w:pPr>
              <w:jc w:val="center"/>
              <w:cnfStyle w:val="000000000000" w:firstRow="0" w:lastRow="0" w:firstColumn="0" w:lastColumn="0" w:oddVBand="0" w:evenVBand="0" w:oddHBand="0" w:evenHBand="0" w:firstRowFirstColumn="0" w:firstRowLastColumn="0" w:lastRowFirstColumn="0" w:lastRowLastColumn="0"/>
              <w:rPr>
                <w:lang w:val="en-US"/>
              </w:rPr>
            </w:pPr>
            <w:r w:rsidRPr="00784295">
              <w:rPr>
                <w:lang w:val="en-US"/>
              </w:rPr>
              <w:t>None/int</w:t>
            </w:r>
          </w:p>
        </w:tc>
      </w:tr>
      <w:tr w:rsidR="00214703" w14:paraId="37EA8A8B"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A75081" w14:textId="1561EF4D" w:rsidR="00214703" w:rsidRPr="00784295" w:rsidRDefault="00214703" w:rsidP="008158E3">
            <w:pPr>
              <w:jc w:val="center"/>
              <w:rPr>
                <w:lang w:val="en-US"/>
              </w:rPr>
            </w:pPr>
            <w:r w:rsidRPr="00784295">
              <w:rPr>
                <w:lang w:val="en-US"/>
              </w:rPr>
              <w:t xml:space="preserve">Left </w:t>
            </w:r>
          </w:p>
        </w:tc>
        <w:tc>
          <w:tcPr>
            <w:tcW w:w="3005" w:type="dxa"/>
          </w:tcPr>
          <w:p w14:paraId="77C83BC7" w14:textId="70E8C6B1" w:rsidR="00214703" w:rsidRPr="00784295" w:rsidRDefault="00784295" w:rsidP="008158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Reference to the left child of the node</w:t>
            </w:r>
          </w:p>
        </w:tc>
        <w:tc>
          <w:tcPr>
            <w:tcW w:w="3006" w:type="dxa"/>
          </w:tcPr>
          <w:p w14:paraId="57AA361B" w14:textId="6B1509E4" w:rsidR="00214703" w:rsidRPr="00784295" w:rsidRDefault="00214703" w:rsidP="008158E3">
            <w:pPr>
              <w:jc w:val="center"/>
              <w:cnfStyle w:val="000000100000" w:firstRow="0" w:lastRow="0" w:firstColumn="0" w:lastColumn="0" w:oddVBand="0" w:evenVBand="0" w:oddHBand="1" w:evenHBand="0" w:firstRowFirstColumn="0" w:firstRowLastColumn="0" w:lastRowFirstColumn="0" w:lastRowLastColumn="0"/>
              <w:rPr>
                <w:lang w:val="en-US"/>
              </w:rPr>
            </w:pPr>
            <w:r w:rsidRPr="00784295">
              <w:rPr>
                <w:lang w:val="en-US"/>
              </w:rPr>
              <w:t>AVLNode</w:t>
            </w:r>
            <w:r w:rsidR="00784295" w:rsidRPr="00784295">
              <w:rPr>
                <w:lang w:val="en-US"/>
              </w:rPr>
              <w:t>/None</w:t>
            </w:r>
          </w:p>
        </w:tc>
      </w:tr>
      <w:tr w:rsidR="00214703" w14:paraId="5B4EF92B" w14:textId="77777777" w:rsidTr="00214703">
        <w:tc>
          <w:tcPr>
            <w:cnfStyle w:val="001000000000" w:firstRow="0" w:lastRow="0" w:firstColumn="1" w:lastColumn="0" w:oddVBand="0" w:evenVBand="0" w:oddHBand="0" w:evenHBand="0" w:firstRowFirstColumn="0" w:firstRowLastColumn="0" w:lastRowFirstColumn="0" w:lastRowLastColumn="0"/>
            <w:tcW w:w="3005" w:type="dxa"/>
          </w:tcPr>
          <w:p w14:paraId="3BD1BD14" w14:textId="63FF1A51" w:rsidR="00214703" w:rsidRPr="00784295" w:rsidRDefault="00214703" w:rsidP="008158E3">
            <w:pPr>
              <w:jc w:val="center"/>
              <w:rPr>
                <w:lang w:val="en-US"/>
              </w:rPr>
            </w:pPr>
            <w:r w:rsidRPr="00784295">
              <w:rPr>
                <w:lang w:val="en-US"/>
              </w:rPr>
              <w:t>Right</w:t>
            </w:r>
          </w:p>
        </w:tc>
        <w:tc>
          <w:tcPr>
            <w:tcW w:w="3005" w:type="dxa"/>
          </w:tcPr>
          <w:p w14:paraId="784F8626" w14:textId="04C16D35" w:rsidR="00214703" w:rsidRPr="00784295" w:rsidRDefault="00784295" w:rsidP="008158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Reference to the right child of the node</w:t>
            </w:r>
          </w:p>
        </w:tc>
        <w:tc>
          <w:tcPr>
            <w:tcW w:w="3006" w:type="dxa"/>
          </w:tcPr>
          <w:p w14:paraId="1DDA5080" w14:textId="1381D24F" w:rsidR="00214703" w:rsidRPr="00784295" w:rsidRDefault="00214703" w:rsidP="008158E3">
            <w:pPr>
              <w:jc w:val="center"/>
              <w:cnfStyle w:val="000000000000" w:firstRow="0" w:lastRow="0" w:firstColumn="0" w:lastColumn="0" w:oddVBand="0" w:evenVBand="0" w:oddHBand="0" w:evenHBand="0" w:firstRowFirstColumn="0" w:firstRowLastColumn="0" w:lastRowFirstColumn="0" w:lastRowLastColumn="0"/>
              <w:rPr>
                <w:lang w:val="en-US"/>
              </w:rPr>
            </w:pPr>
            <w:r w:rsidRPr="00784295">
              <w:rPr>
                <w:lang w:val="en-US"/>
              </w:rPr>
              <w:t>AVLNode</w:t>
            </w:r>
            <w:r w:rsidR="00784295" w:rsidRPr="00784295">
              <w:rPr>
                <w:lang w:val="en-US"/>
              </w:rPr>
              <w:t>/None</w:t>
            </w:r>
          </w:p>
        </w:tc>
      </w:tr>
      <w:tr w:rsidR="00214703" w14:paraId="17B71519"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B9C913" w14:textId="68F30C75" w:rsidR="00214703" w:rsidRPr="00784295" w:rsidRDefault="00214703" w:rsidP="008158E3">
            <w:pPr>
              <w:jc w:val="center"/>
              <w:rPr>
                <w:lang w:val="en-US"/>
              </w:rPr>
            </w:pPr>
            <w:r w:rsidRPr="00784295">
              <w:rPr>
                <w:lang w:val="en-US"/>
              </w:rPr>
              <w:t>Parent</w:t>
            </w:r>
          </w:p>
        </w:tc>
        <w:tc>
          <w:tcPr>
            <w:tcW w:w="3005" w:type="dxa"/>
          </w:tcPr>
          <w:p w14:paraId="1563D1AB" w14:textId="50531E00" w:rsidR="00214703" w:rsidRPr="00784295" w:rsidRDefault="00784295" w:rsidP="008158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Reference to the parent of the node</w:t>
            </w:r>
          </w:p>
        </w:tc>
        <w:tc>
          <w:tcPr>
            <w:tcW w:w="3006" w:type="dxa"/>
          </w:tcPr>
          <w:p w14:paraId="316F5906" w14:textId="59422DB4" w:rsidR="00214703" w:rsidRPr="00784295" w:rsidRDefault="00214703" w:rsidP="008158E3">
            <w:pPr>
              <w:jc w:val="center"/>
              <w:cnfStyle w:val="000000100000" w:firstRow="0" w:lastRow="0" w:firstColumn="0" w:lastColumn="0" w:oddVBand="0" w:evenVBand="0" w:oddHBand="1" w:evenHBand="0" w:firstRowFirstColumn="0" w:firstRowLastColumn="0" w:lastRowFirstColumn="0" w:lastRowLastColumn="0"/>
              <w:rPr>
                <w:lang w:val="en-US"/>
              </w:rPr>
            </w:pPr>
            <w:r w:rsidRPr="00784295">
              <w:rPr>
                <w:lang w:val="en-US"/>
              </w:rPr>
              <w:t>AVLNode</w:t>
            </w:r>
            <w:r w:rsidR="00784295" w:rsidRPr="00784295">
              <w:rPr>
                <w:lang w:val="en-US"/>
              </w:rPr>
              <w:t>/None</w:t>
            </w:r>
          </w:p>
        </w:tc>
      </w:tr>
      <w:tr w:rsidR="00214703" w14:paraId="48025226" w14:textId="77777777" w:rsidTr="00214703">
        <w:tc>
          <w:tcPr>
            <w:cnfStyle w:val="001000000000" w:firstRow="0" w:lastRow="0" w:firstColumn="1" w:lastColumn="0" w:oddVBand="0" w:evenVBand="0" w:oddHBand="0" w:evenHBand="0" w:firstRowFirstColumn="0" w:firstRowLastColumn="0" w:lastRowFirstColumn="0" w:lastRowLastColumn="0"/>
            <w:tcW w:w="3005" w:type="dxa"/>
          </w:tcPr>
          <w:p w14:paraId="65B1125B" w14:textId="203009E1" w:rsidR="00214703" w:rsidRPr="00784295" w:rsidRDefault="00784295" w:rsidP="008158E3">
            <w:pPr>
              <w:jc w:val="center"/>
              <w:rPr>
                <w:lang w:val="en-US"/>
              </w:rPr>
            </w:pPr>
            <w:r w:rsidRPr="00784295">
              <w:rPr>
                <w:lang w:val="en-US"/>
              </w:rPr>
              <w:t>Height</w:t>
            </w:r>
          </w:p>
        </w:tc>
        <w:tc>
          <w:tcPr>
            <w:tcW w:w="3005" w:type="dxa"/>
          </w:tcPr>
          <w:p w14:paraId="551A28B0" w14:textId="2CB6BC1B" w:rsidR="00214703" w:rsidRPr="00784295" w:rsidRDefault="00784295" w:rsidP="008158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An integer representing the length of the longest path down the tree from the current node to a leaf. If the node is virtual the height will be -1</w:t>
            </w:r>
          </w:p>
        </w:tc>
        <w:tc>
          <w:tcPr>
            <w:tcW w:w="3006" w:type="dxa"/>
          </w:tcPr>
          <w:p w14:paraId="6797DCE6" w14:textId="2A4EE61E" w:rsidR="00214703" w:rsidRPr="00784295" w:rsidRDefault="00784295" w:rsidP="008158E3">
            <w:pPr>
              <w:jc w:val="center"/>
              <w:cnfStyle w:val="000000000000" w:firstRow="0" w:lastRow="0" w:firstColumn="0" w:lastColumn="0" w:oddVBand="0" w:evenVBand="0" w:oddHBand="0" w:evenHBand="0" w:firstRowFirstColumn="0" w:firstRowLastColumn="0" w:lastRowFirstColumn="0" w:lastRowLastColumn="0"/>
              <w:rPr>
                <w:lang w:val="en-US"/>
              </w:rPr>
            </w:pPr>
            <w:r w:rsidRPr="00784295">
              <w:rPr>
                <w:lang w:val="en-US"/>
              </w:rPr>
              <w:t>Int</w:t>
            </w:r>
          </w:p>
        </w:tc>
      </w:tr>
      <w:tr w:rsidR="00214703" w14:paraId="54051A5E" w14:textId="77777777" w:rsidTr="00214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16598B" w14:textId="6F0EC4ED" w:rsidR="00214703" w:rsidRPr="00784295" w:rsidRDefault="00784295" w:rsidP="008158E3">
            <w:pPr>
              <w:jc w:val="center"/>
              <w:rPr>
                <w:lang w:val="en-US"/>
              </w:rPr>
            </w:pPr>
            <w:r w:rsidRPr="00784295">
              <w:rPr>
                <w:lang w:val="en-US"/>
              </w:rPr>
              <w:t>Size</w:t>
            </w:r>
          </w:p>
        </w:tc>
        <w:tc>
          <w:tcPr>
            <w:tcW w:w="3005" w:type="dxa"/>
          </w:tcPr>
          <w:p w14:paraId="2075E5E4" w14:textId="542E92D9" w:rsidR="00214703" w:rsidRPr="00784295" w:rsidRDefault="00784295" w:rsidP="008158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 integer representing the amount of nodes in the subtree from the node (including the node itself)</w:t>
            </w:r>
          </w:p>
        </w:tc>
        <w:tc>
          <w:tcPr>
            <w:tcW w:w="3006" w:type="dxa"/>
          </w:tcPr>
          <w:p w14:paraId="66011EBD" w14:textId="2820530A" w:rsidR="00214703" w:rsidRPr="00784295" w:rsidRDefault="00784295" w:rsidP="008158E3">
            <w:pPr>
              <w:jc w:val="center"/>
              <w:cnfStyle w:val="000000100000" w:firstRow="0" w:lastRow="0" w:firstColumn="0" w:lastColumn="0" w:oddVBand="0" w:evenVBand="0" w:oddHBand="1" w:evenHBand="0" w:firstRowFirstColumn="0" w:firstRowLastColumn="0" w:lastRowFirstColumn="0" w:lastRowLastColumn="0"/>
              <w:rPr>
                <w:lang w:val="en-US"/>
              </w:rPr>
            </w:pPr>
            <w:r w:rsidRPr="00784295">
              <w:rPr>
                <w:lang w:val="en-US"/>
              </w:rPr>
              <w:t>int</w:t>
            </w:r>
          </w:p>
        </w:tc>
      </w:tr>
    </w:tbl>
    <w:p w14:paraId="2CFA4CBF" w14:textId="6B029F47" w:rsidR="008158E3" w:rsidRDefault="008158E3" w:rsidP="008158E3">
      <w:pPr>
        <w:jc w:val="center"/>
        <w:rPr>
          <w:u w:val="single"/>
          <w:lang w:val="en-US"/>
        </w:rPr>
      </w:pPr>
    </w:p>
    <w:p w14:paraId="597B62BD" w14:textId="5BE6FA39" w:rsidR="00784295" w:rsidRDefault="00784295" w:rsidP="00784295">
      <w:pPr>
        <w:rPr>
          <w:lang w:val="en-US"/>
        </w:rPr>
      </w:pPr>
      <w:r>
        <w:rPr>
          <w:lang w:val="en-US"/>
        </w:rPr>
        <w:t xml:space="preserve">The class supports the regular set/get methods in an object and also supports the methods </w:t>
      </w:r>
      <w:r w:rsidR="00616D8F">
        <w:rPr>
          <w:lang w:val="en-US"/>
        </w:rPr>
        <w:t>below.</w:t>
      </w:r>
    </w:p>
    <w:p w14:paraId="0F6289B3" w14:textId="77777777" w:rsidR="00784295" w:rsidRDefault="00784295" w:rsidP="00784295">
      <w:pPr>
        <w:rPr>
          <w:lang w:val="en-US"/>
        </w:rPr>
      </w:pPr>
    </w:p>
    <w:tbl>
      <w:tblPr>
        <w:tblStyle w:val="GridTable4"/>
        <w:tblW w:w="0" w:type="auto"/>
        <w:tblLook w:val="04A0" w:firstRow="1" w:lastRow="0" w:firstColumn="1" w:lastColumn="0" w:noHBand="0" w:noVBand="1"/>
      </w:tblPr>
      <w:tblGrid>
        <w:gridCol w:w="3005"/>
        <w:gridCol w:w="3005"/>
        <w:gridCol w:w="3006"/>
      </w:tblGrid>
      <w:tr w:rsidR="00616D8F" w14:paraId="745C6A1E" w14:textId="77777777" w:rsidTr="00616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83022A" w14:textId="54759463" w:rsidR="00616D8F" w:rsidRDefault="00616D8F" w:rsidP="00784295">
            <w:pPr>
              <w:rPr>
                <w:lang w:val="en-US"/>
              </w:rPr>
            </w:pPr>
            <w:r>
              <w:rPr>
                <w:lang w:val="en-US"/>
              </w:rPr>
              <w:t>Method</w:t>
            </w:r>
          </w:p>
        </w:tc>
        <w:tc>
          <w:tcPr>
            <w:tcW w:w="3005" w:type="dxa"/>
          </w:tcPr>
          <w:p w14:paraId="4AF6EFCE" w14:textId="37DEDFEF" w:rsidR="00616D8F" w:rsidRDefault="00616D8F" w:rsidP="0078429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3006" w:type="dxa"/>
          </w:tcPr>
          <w:p w14:paraId="7E5A96E9" w14:textId="27629FCF" w:rsidR="00616D8F" w:rsidRDefault="00616D8F" w:rsidP="00784295">
            <w:pPr>
              <w:cnfStyle w:val="100000000000" w:firstRow="1" w:lastRow="0" w:firstColumn="0" w:lastColumn="0" w:oddVBand="0" w:evenVBand="0" w:oddHBand="0" w:evenHBand="0" w:firstRowFirstColumn="0" w:firstRowLastColumn="0" w:lastRowFirstColumn="0" w:lastRowLastColumn="0"/>
              <w:rPr>
                <w:lang w:val="en-US"/>
              </w:rPr>
            </w:pPr>
            <w:r>
              <w:rPr>
                <w:lang w:val="en-US"/>
              </w:rPr>
              <w:t>Complexity</w:t>
            </w:r>
          </w:p>
        </w:tc>
      </w:tr>
      <w:tr w:rsidR="00616D8F" w14:paraId="0C89EE06"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5FFC4F" w14:textId="50AE1229" w:rsidR="00616D8F" w:rsidRDefault="00616D8F" w:rsidP="00784295">
            <w:pPr>
              <w:rPr>
                <w:lang w:val="en-US"/>
              </w:rPr>
            </w:pPr>
            <w:r>
              <w:rPr>
                <w:lang w:val="en-US"/>
              </w:rPr>
              <w:t>get_key(</w:t>
            </w:r>
            <w:r w:rsidR="00894862">
              <w:rPr>
                <w:lang w:val="en-US"/>
              </w:rPr>
              <w:t>self)</w:t>
            </w:r>
          </w:p>
        </w:tc>
        <w:tc>
          <w:tcPr>
            <w:tcW w:w="3005" w:type="dxa"/>
          </w:tcPr>
          <w:p w14:paraId="355F1C78" w14:textId="1714FE26"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from the given node the key, None if self is virtual</w:t>
            </w:r>
          </w:p>
        </w:tc>
        <w:tc>
          <w:tcPr>
            <w:tcW w:w="3006" w:type="dxa"/>
          </w:tcPr>
          <w:p w14:paraId="1CD40329" w14:textId="11C439BF"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6850CF9D"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227D2383" w14:textId="0AECC433" w:rsidR="00616D8F" w:rsidRDefault="00894862" w:rsidP="00784295">
            <w:pPr>
              <w:rPr>
                <w:lang w:val="en-US"/>
              </w:rPr>
            </w:pPr>
            <w:r>
              <w:rPr>
                <w:lang w:val="en-US"/>
              </w:rPr>
              <w:t>get_value(self)</w:t>
            </w:r>
          </w:p>
        </w:tc>
        <w:tc>
          <w:tcPr>
            <w:tcW w:w="3005" w:type="dxa"/>
          </w:tcPr>
          <w:p w14:paraId="35C82F6F" w14:textId="0FFFD4A9"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Returns from the given node the value, None if self is virtual</w:t>
            </w:r>
          </w:p>
        </w:tc>
        <w:tc>
          <w:tcPr>
            <w:tcW w:w="3006" w:type="dxa"/>
          </w:tcPr>
          <w:p w14:paraId="5BD07CCE" w14:textId="7D04DA29" w:rsidR="00616D8F" w:rsidRDefault="00894862" w:rsidP="00894862">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35442EAE"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399FA2" w14:textId="72B8DD1D" w:rsidR="00616D8F" w:rsidRDefault="00894862" w:rsidP="00784295">
            <w:pPr>
              <w:rPr>
                <w:lang w:val="en-US"/>
              </w:rPr>
            </w:pPr>
            <w:r>
              <w:rPr>
                <w:lang w:val="en-US"/>
              </w:rPr>
              <w:t>get_left(self)</w:t>
            </w:r>
          </w:p>
        </w:tc>
        <w:tc>
          <w:tcPr>
            <w:tcW w:w="3005" w:type="dxa"/>
          </w:tcPr>
          <w:p w14:paraId="60AE15BE" w14:textId="41CB4E94"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a reference to the left child from the given node, None if self is virtual</w:t>
            </w:r>
          </w:p>
        </w:tc>
        <w:tc>
          <w:tcPr>
            <w:tcW w:w="3006" w:type="dxa"/>
          </w:tcPr>
          <w:p w14:paraId="1184F8A9" w14:textId="3E324E1B" w:rsidR="00616D8F" w:rsidRDefault="00894862" w:rsidP="00894862">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2F4EBE9E"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13BFA766" w14:textId="3EA7E16B" w:rsidR="00616D8F" w:rsidRDefault="00894862" w:rsidP="00784295">
            <w:pPr>
              <w:rPr>
                <w:lang w:val="en-US"/>
              </w:rPr>
            </w:pPr>
            <w:r>
              <w:rPr>
                <w:lang w:val="en-US"/>
              </w:rPr>
              <w:t>get_right(self)</w:t>
            </w:r>
          </w:p>
        </w:tc>
        <w:tc>
          <w:tcPr>
            <w:tcW w:w="3005" w:type="dxa"/>
          </w:tcPr>
          <w:p w14:paraId="3A85B3E5" w14:textId="04568DD0"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Returns a reference to the right child from the given node, None if self is virtual</w:t>
            </w:r>
          </w:p>
        </w:tc>
        <w:tc>
          <w:tcPr>
            <w:tcW w:w="3006" w:type="dxa"/>
          </w:tcPr>
          <w:p w14:paraId="365328BE" w14:textId="2AEB3B59" w:rsidR="00616D8F" w:rsidRDefault="00894862" w:rsidP="00894862">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3906BE03"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F372B6" w14:textId="060388E7" w:rsidR="00616D8F" w:rsidRDefault="00894862" w:rsidP="00784295">
            <w:pPr>
              <w:rPr>
                <w:lang w:val="en-US"/>
              </w:rPr>
            </w:pPr>
            <w:r>
              <w:rPr>
                <w:lang w:val="en-US"/>
              </w:rPr>
              <w:t>get_parent(self)</w:t>
            </w:r>
          </w:p>
        </w:tc>
        <w:tc>
          <w:tcPr>
            <w:tcW w:w="3005" w:type="dxa"/>
          </w:tcPr>
          <w:p w14:paraId="68849C9C" w14:textId="78D3D65F"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a reference to the parent of the given node.</w:t>
            </w:r>
          </w:p>
        </w:tc>
        <w:tc>
          <w:tcPr>
            <w:tcW w:w="3006" w:type="dxa"/>
          </w:tcPr>
          <w:p w14:paraId="42790D79" w14:textId="1D50A17F" w:rsidR="00616D8F" w:rsidRDefault="00894862" w:rsidP="00894862">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305377B5"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52B457E0" w14:textId="6316D464" w:rsidR="00616D8F" w:rsidRDefault="00894862" w:rsidP="00784295">
            <w:pPr>
              <w:rPr>
                <w:lang w:val="en-US"/>
              </w:rPr>
            </w:pPr>
            <w:r>
              <w:rPr>
                <w:lang w:val="en-US"/>
              </w:rPr>
              <w:t>get_height(self)</w:t>
            </w:r>
          </w:p>
        </w:tc>
        <w:tc>
          <w:tcPr>
            <w:tcW w:w="3005" w:type="dxa"/>
          </w:tcPr>
          <w:p w14:paraId="6B9BFD98" w14:textId="40198608"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Returns an integer representing the height of the given node as described before.</w:t>
            </w:r>
          </w:p>
        </w:tc>
        <w:tc>
          <w:tcPr>
            <w:tcW w:w="3006" w:type="dxa"/>
          </w:tcPr>
          <w:p w14:paraId="5A5CAC86" w14:textId="395048A6" w:rsidR="00616D8F" w:rsidRDefault="00894862" w:rsidP="00894862">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3DFDD939"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242B3B" w14:textId="66E9B927" w:rsidR="00616D8F" w:rsidRDefault="00894862" w:rsidP="00784295">
            <w:pPr>
              <w:rPr>
                <w:lang w:val="en-US"/>
              </w:rPr>
            </w:pPr>
            <w:r>
              <w:rPr>
                <w:lang w:val="en-US"/>
              </w:rPr>
              <w:lastRenderedPageBreak/>
              <w:t>get_size(self)</w:t>
            </w:r>
          </w:p>
        </w:tc>
        <w:tc>
          <w:tcPr>
            <w:tcW w:w="3005" w:type="dxa"/>
          </w:tcPr>
          <w:p w14:paraId="3F9B2D0F" w14:textId="738A55A2"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an integer representing the size of the given node as described before</w:t>
            </w:r>
          </w:p>
        </w:tc>
        <w:tc>
          <w:tcPr>
            <w:tcW w:w="3006" w:type="dxa"/>
          </w:tcPr>
          <w:p w14:paraId="3F1C5BE3" w14:textId="57FFD508" w:rsidR="00616D8F" w:rsidRDefault="00894862" w:rsidP="00894862">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177BF67D"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4E833DAB" w14:textId="27CCDF1B" w:rsidR="00616D8F" w:rsidRDefault="00894862" w:rsidP="00784295">
            <w:pPr>
              <w:rPr>
                <w:lang w:val="en-US"/>
              </w:rPr>
            </w:pPr>
            <w:r>
              <w:rPr>
                <w:lang w:val="en-US"/>
              </w:rPr>
              <w:t>set_key(self,key)</w:t>
            </w:r>
          </w:p>
        </w:tc>
        <w:tc>
          <w:tcPr>
            <w:tcW w:w="3005" w:type="dxa"/>
          </w:tcPr>
          <w:p w14:paraId="1BE19A6C" w14:textId="68D3EF2D"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Sets/Overwrites to the given node the given key</w:t>
            </w:r>
          </w:p>
        </w:tc>
        <w:tc>
          <w:tcPr>
            <w:tcW w:w="3006" w:type="dxa"/>
          </w:tcPr>
          <w:p w14:paraId="38EDD7C8" w14:textId="3A23E754" w:rsidR="00616D8F" w:rsidRDefault="009B2049" w:rsidP="009B2049">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1BD440AA"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ABE34B" w14:textId="13CC1A38" w:rsidR="00616D8F" w:rsidRDefault="00894862" w:rsidP="00784295">
            <w:pPr>
              <w:rPr>
                <w:lang w:val="en-US"/>
              </w:rPr>
            </w:pPr>
            <w:r>
              <w:rPr>
                <w:lang w:val="en-US"/>
              </w:rPr>
              <w:t>set_value(self,key)</w:t>
            </w:r>
          </w:p>
        </w:tc>
        <w:tc>
          <w:tcPr>
            <w:tcW w:w="3005" w:type="dxa"/>
          </w:tcPr>
          <w:p w14:paraId="223B6B78" w14:textId="23E1940F"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Sets/Overwrites to the given node the given value</w:t>
            </w:r>
          </w:p>
        </w:tc>
        <w:tc>
          <w:tcPr>
            <w:tcW w:w="3006" w:type="dxa"/>
          </w:tcPr>
          <w:p w14:paraId="5C96AF69" w14:textId="0E6E6540" w:rsidR="00616D8F" w:rsidRDefault="009B2049" w:rsidP="009B2049">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21110109"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38C1745A" w14:textId="6489D525" w:rsidR="00616D8F" w:rsidRDefault="00894862" w:rsidP="00784295">
            <w:pPr>
              <w:rPr>
                <w:lang w:val="en-US"/>
              </w:rPr>
            </w:pPr>
            <w:r>
              <w:rPr>
                <w:lang w:val="en-US"/>
              </w:rPr>
              <w:t>set_left(self,node)</w:t>
            </w:r>
          </w:p>
        </w:tc>
        <w:tc>
          <w:tcPr>
            <w:tcW w:w="3005" w:type="dxa"/>
          </w:tcPr>
          <w:p w14:paraId="70997C2E" w14:textId="213D2A08"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Sets/Overwrites to the given node the reference to the left child</w:t>
            </w:r>
          </w:p>
        </w:tc>
        <w:tc>
          <w:tcPr>
            <w:tcW w:w="3006" w:type="dxa"/>
          </w:tcPr>
          <w:p w14:paraId="4B3DE899" w14:textId="3C2EF2A9" w:rsidR="00616D8F" w:rsidRDefault="009B2049" w:rsidP="009B2049">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4754D306"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618CBD" w14:textId="6E86FF8D" w:rsidR="00616D8F" w:rsidRDefault="00894862" w:rsidP="00784295">
            <w:pPr>
              <w:rPr>
                <w:lang w:val="en-US"/>
              </w:rPr>
            </w:pPr>
            <w:r>
              <w:rPr>
                <w:lang w:val="en-US"/>
              </w:rPr>
              <w:t>set_right(self,node)</w:t>
            </w:r>
          </w:p>
        </w:tc>
        <w:tc>
          <w:tcPr>
            <w:tcW w:w="3005" w:type="dxa"/>
          </w:tcPr>
          <w:p w14:paraId="4D60F9AA" w14:textId="35D6A899"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Sets/Overwrites to the given node the reference to the right child</w:t>
            </w:r>
          </w:p>
        </w:tc>
        <w:tc>
          <w:tcPr>
            <w:tcW w:w="3006" w:type="dxa"/>
          </w:tcPr>
          <w:p w14:paraId="1C56C1C8" w14:textId="70200FE3" w:rsidR="00616D8F" w:rsidRDefault="009B2049" w:rsidP="009B2049">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49A83E2A"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1C305DF4" w14:textId="27502DB6" w:rsidR="00616D8F" w:rsidRDefault="00894862" w:rsidP="00784295">
            <w:pPr>
              <w:rPr>
                <w:lang w:val="en-US"/>
              </w:rPr>
            </w:pPr>
            <w:r>
              <w:rPr>
                <w:lang w:val="en-US"/>
              </w:rPr>
              <w:t>set_parent(self,node)</w:t>
            </w:r>
          </w:p>
        </w:tc>
        <w:tc>
          <w:tcPr>
            <w:tcW w:w="3005" w:type="dxa"/>
          </w:tcPr>
          <w:p w14:paraId="06912C24" w14:textId="4BCC74E5"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Sets/Overwrites to the given node the reference to the parent</w:t>
            </w:r>
          </w:p>
        </w:tc>
        <w:tc>
          <w:tcPr>
            <w:tcW w:w="3006" w:type="dxa"/>
          </w:tcPr>
          <w:p w14:paraId="0A571408" w14:textId="190E7725" w:rsidR="00616D8F" w:rsidRDefault="009B2049" w:rsidP="009B2049">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6ECA701E"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65A121" w14:textId="4A72528F" w:rsidR="00616D8F" w:rsidRDefault="00894862" w:rsidP="00784295">
            <w:pPr>
              <w:rPr>
                <w:lang w:val="en-US"/>
              </w:rPr>
            </w:pPr>
            <w:r>
              <w:rPr>
                <w:lang w:val="en-US"/>
              </w:rPr>
              <w:t>set_size(self, size)</w:t>
            </w:r>
          </w:p>
        </w:tc>
        <w:tc>
          <w:tcPr>
            <w:tcW w:w="3005" w:type="dxa"/>
          </w:tcPr>
          <w:p w14:paraId="13E360F5" w14:textId="4AC4D55A"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Sets/Overwrites the size of the given node with the given size</w:t>
            </w:r>
          </w:p>
        </w:tc>
        <w:tc>
          <w:tcPr>
            <w:tcW w:w="3006" w:type="dxa"/>
          </w:tcPr>
          <w:p w14:paraId="150B550C" w14:textId="5AFD8DB2" w:rsidR="00616D8F" w:rsidRDefault="009B2049" w:rsidP="009B2049">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3AFBEA77"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673C2908" w14:textId="3CCAF1F8" w:rsidR="00616D8F" w:rsidRDefault="00894862" w:rsidP="00784295">
            <w:pPr>
              <w:rPr>
                <w:lang w:val="en-US"/>
              </w:rPr>
            </w:pPr>
            <w:r>
              <w:rPr>
                <w:lang w:val="en-US"/>
              </w:rPr>
              <w:t>is_leaf(self)</w:t>
            </w:r>
          </w:p>
        </w:tc>
        <w:tc>
          <w:tcPr>
            <w:tcW w:w="3005" w:type="dxa"/>
          </w:tcPr>
          <w:p w14:paraId="09FEF4BF" w14:textId="03FA9942" w:rsidR="00616D8F" w:rsidRDefault="00894862"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Returns true if the right and left children</w:t>
            </w:r>
            <w:r w:rsidR="009B2049">
              <w:rPr>
                <w:lang w:val="en-US"/>
              </w:rPr>
              <w:t xml:space="preserve"> of the given node</w:t>
            </w:r>
            <w:r>
              <w:rPr>
                <w:lang w:val="en-US"/>
              </w:rPr>
              <w:t xml:space="preserve"> are virtual nodes, false otherwise</w:t>
            </w:r>
          </w:p>
        </w:tc>
        <w:tc>
          <w:tcPr>
            <w:tcW w:w="3006" w:type="dxa"/>
          </w:tcPr>
          <w:p w14:paraId="14FFF8E3" w14:textId="4C31DBE7" w:rsidR="00616D8F" w:rsidRDefault="009B2049" w:rsidP="009B2049">
            <w:pPr>
              <w:jc w:val="center"/>
              <w:cnfStyle w:val="000000000000" w:firstRow="0" w:lastRow="0" w:firstColumn="0" w:lastColumn="0" w:oddVBand="0" w:evenVBand="0" w:oddHBand="0"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519FB9F2"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5EB470" w14:textId="009BC9ED" w:rsidR="00616D8F" w:rsidRDefault="00894862" w:rsidP="00784295">
            <w:pPr>
              <w:rPr>
                <w:lang w:val="en-US"/>
              </w:rPr>
            </w:pPr>
            <w:r>
              <w:rPr>
                <w:lang w:val="en-US"/>
              </w:rPr>
              <w:t>is_real_node(self)</w:t>
            </w:r>
          </w:p>
        </w:tc>
        <w:tc>
          <w:tcPr>
            <w:tcW w:w="3005" w:type="dxa"/>
          </w:tcPr>
          <w:p w14:paraId="653D2B64" w14:textId="58136094" w:rsidR="00616D8F" w:rsidRDefault="00894862"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true if the given</w:t>
            </w:r>
            <w:r w:rsidR="009B2049">
              <w:rPr>
                <w:lang w:val="en-US"/>
              </w:rPr>
              <w:t xml:space="preserve"> node is virtual, false otherwise</w:t>
            </w:r>
          </w:p>
        </w:tc>
        <w:tc>
          <w:tcPr>
            <w:tcW w:w="3006" w:type="dxa"/>
          </w:tcPr>
          <w:p w14:paraId="76B67B29" w14:textId="2FCDF886" w:rsidR="00616D8F" w:rsidRDefault="009B2049" w:rsidP="009B2049">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Θ</m:t>
                </m:r>
                <m:r>
                  <w:rPr>
                    <w:rFonts w:ascii="Cambria Math" w:hAnsi="Cambria Math"/>
                    <w:lang w:val="en-US"/>
                  </w:rPr>
                  <m:t>(1)</m:t>
                </m:r>
              </m:oMath>
            </m:oMathPara>
          </w:p>
        </w:tc>
      </w:tr>
      <w:tr w:rsidR="00616D8F" w14:paraId="771F4A79"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77AD6209" w14:textId="0AEB7768" w:rsidR="00616D8F" w:rsidRDefault="009B2049" w:rsidP="00784295">
            <w:pPr>
              <w:rPr>
                <w:lang w:val="en-US"/>
              </w:rPr>
            </w:pPr>
            <w:r>
              <w:rPr>
                <w:lang w:val="en-US"/>
              </w:rPr>
              <w:t>min_node(self)</w:t>
            </w:r>
          </w:p>
        </w:tc>
        <w:tc>
          <w:tcPr>
            <w:tcW w:w="3005" w:type="dxa"/>
          </w:tcPr>
          <w:p w14:paraId="5196ED67" w14:textId="2F51EA42" w:rsidR="00616D8F" w:rsidRDefault="009B2049"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Returns the node with the minimum key from the given node by traversing left until reaching a node without a left child (the returned node has a virtual node in it’s left reference)</w:t>
            </w:r>
          </w:p>
        </w:tc>
        <w:tc>
          <w:tcPr>
            <w:tcW w:w="3006" w:type="dxa"/>
          </w:tcPr>
          <w:p w14:paraId="2F3E9207" w14:textId="77777777" w:rsidR="00616D8F" w:rsidRPr="00985F68" w:rsidRDefault="00985F68" w:rsidP="009B2049">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m:oMathPara>
              <m:oMath>
                <m:r>
                  <m:rPr>
                    <m:sty m:val="p"/>
                  </m:rPr>
                  <w:rPr>
                    <w:rFonts w:ascii="Cambria Math" w:hAnsi="Cambria Math"/>
                    <w:lang w:val="en-US"/>
                  </w:rPr>
                  <m:t>Ο</m:t>
                </m:r>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e>
                        </m:d>
                      </m:e>
                    </m:func>
                  </m:e>
                </m:d>
              </m:oMath>
            </m:oMathPara>
          </w:p>
          <w:p w14:paraId="261E6542" w14:textId="2FA6C3DB" w:rsidR="00985F68" w:rsidRPr="00985F68" w:rsidRDefault="00985F68" w:rsidP="009B2049">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The method traverses left from the given node using a while loop, the number of iterations is at most the height of the tree. And we have proved in class that h = O(log(n)), when n represents the number of elements currently in the tree.</w:t>
            </w:r>
          </w:p>
        </w:tc>
      </w:tr>
      <w:tr w:rsidR="009B2049" w14:paraId="03B043A2"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9B840B" w14:textId="3077EEA8" w:rsidR="009B2049" w:rsidRDefault="009B2049" w:rsidP="00784295">
            <w:pPr>
              <w:rPr>
                <w:lang w:val="en-US"/>
              </w:rPr>
            </w:pPr>
            <w:r>
              <w:rPr>
                <w:lang w:val="en-US"/>
              </w:rPr>
              <w:t>in_order_successor(self)</w:t>
            </w:r>
          </w:p>
        </w:tc>
        <w:tc>
          <w:tcPr>
            <w:tcW w:w="3005" w:type="dxa"/>
          </w:tcPr>
          <w:p w14:paraId="33258E10" w14:textId="6A159116" w:rsidR="009B2049" w:rsidRDefault="009B2049"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Returns the successor node in an in-order method from the given node, by calling the min_node method from the right child</w:t>
            </w:r>
            <w:r w:rsidR="00985F68">
              <w:rPr>
                <w:lang w:val="en-US"/>
              </w:rPr>
              <w:t>, if the right child is not virtual, otherwise returns the given node itself.</w:t>
            </w:r>
          </w:p>
        </w:tc>
        <w:tc>
          <w:tcPr>
            <w:tcW w:w="3006" w:type="dxa"/>
          </w:tcPr>
          <w:p w14:paraId="3210A93D" w14:textId="77777777" w:rsidR="009B2049" w:rsidRDefault="00985F68" w:rsidP="00985F6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O(log(n))</w:t>
            </w:r>
          </w:p>
          <w:p w14:paraId="42C7BD26" w14:textId="0B3993E6" w:rsidR="00985F68" w:rsidRDefault="00985F68" w:rsidP="00985F6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cost of checking if the right child exists and returning it is </w:t>
            </w:r>
            <m:oMath>
              <m:r>
                <m:rPr>
                  <m:sty m:val="p"/>
                </m:rPr>
                <w:rPr>
                  <w:rFonts w:ascii="Cambria Math" w:hAnsi="Cambria Math"/>
                  <w:lang w:val="en-US"/>
                </w:rPr>
                <m:t>Θ</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oMath>
            <w:r>
              <w:rPr>
                <w:rFonts w:eastAsiaTheme="minorEastAsia"/>
                <w:lang w:val="en-US"/>
              </w:rPr>
              <w:t xml:space="preserve"> calling the min_node method is it’s main cost and as mentioned before it is </w:t>
            </w:r>
            <m:oMath>
              <m:r>
                <w:rPr>
                  <w:rFonts w:ascii="Cambria Math" w:eastAsiaTheme="minorEastAsia" w:hAnsi="Cambria Math"/>
                  <w:lang w:val="en-US"/>
                </w:rPr>
                <m:t>O</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r>
                        <w:rPr>
                          <w:rFonts w:ascii="Cambria Math" w:eastAsiaTheme="minorEastAsia" w:hAnsi="Cambria Math"/>
                          <w:lang w:val="en-US"/>
                        </w:rPr>
                        <m:t>(n</m:t>
                      </m:r>
                    </m:e>
                  </m:func>
                  <m:r>
                    <w:rPr>
                      <w:rFonts w:ascii="Cambria Math" w:eastAsiaTheme="minorEastAsia" w:hAnsi="Cambria Math"/>
                      <w:lang w:val="en-US"/>
                    </w:rPr>
                    <m:t>)</m:t>
                  </m:r>
                </m:e>
              </m:d>
            </m:oMath>
          </w:p>
        </w:tc>
      </w:tr>
      <w:tr w:rsidR="001D78D7" w14:paraId="423EDCEA" w14:textId="77777777" w:rsidTr="00616D8F">
        <w:tc>
          <w:tcPr>
            <w:cnfStyle w:val="001000000000" w:firstRow="0" w:lastRow="0" w:firstColumn="1" w:lastColumn="0" w:oddVBand="0" w:evenVBand="0" w:oddHBand="0" w:evenHBand="0" w:firstRowFirstColumn="0" w:firstRowLastColumn="0" w:lastRowFirstColumn="0" w:lastRowLastColumn="0"/>
            <w:tcW w:w="3005" w:type="dxa"/>
          </w:tcPr>
          <w:p w14:paraId="266D00D8" w14:textId="3C3FD903" w:rsidR="001D78D7" w:rsidRDefault="001D78D7" w:rsidP="00784295">
            <w:pPr>
              <w:rPr>
                <w:lang w:val="en-US"/>
              </w:rPr>
            </w:pPr>
            <w:r>
              <w:rPr>
                <w:lang w:val="en-US"/>
              </w:rPr>
              <w:t>updateHeight(self)</w:t>
            </w:r>
          </w:p>
        </w:tc>
        <w:tc>
          <w:tcPr>
            <w:tcW w:w="3005" w:type="dxa"/>
          </w:tcPr>
          <w:p w14:paraId="3EC62F64" w14:textId="47A72268" w:rsidR="001D78D7" w:rsidRDefault="001D78D7" w:rsidP="00784295">
            <w:pPr>
              <w:cnfStyle w:val="000000000000" w:firstRow="0" w:lastRow="0" w:firstColumn="0" w:lastColumn="0" w:oddVBand="0" w:evenVBand="0" w:oddHBand="0" w:evenHBand="0" w:firstRowFirstColumn="0" w:firstRowLastColumn="0" w:lastRowFirstColumn="0" w:lastRowLastColumn="0"/>
              <w:rPr>
                <w:lang w:val="en-US"/>
              </w:rPr>
            </w:pPr>
            <w:r>
              <w:rPr>
                <w:lang w:val="en-US"/>
              </w:rPr>
              <w:t>Overwrites the given node’s height</w:t>
            </w:r>
            <w:r w:rsidR="00CD4F39">
              <w:rPr>
                <w:lang w:val="en-US"/>
              </w:rPr>
              <w:t>. If the node is a leaf, we update its height to 0. Otherwise, we update its height to be max of the heights of it’s right and left children plus one.</w:t>
            </w:r>
          </w:p>
        </w:tc>
        <w:tc>
          <w:tcPr>
            <w:tcW w:w="3006" w:type="dxa"/>
          </w:tcPr>
          <w:p w14:paraId="5414EFC3" w14:textId="2D76001C" w:rsidR="001D78D7" w:rsidRPr="00CD4F39" w:rsidRDefault="00CD4F39" w:rsidP="00985F68">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lang w:val="en-US"/>
                  </w:rPr>
                  <m:t>Θ</m:t>
                </m:r>
                <m:r>
                  <w:rPr>
                    <w:rFonts w:ascii="Cambria Math" w:hAnsi="Cambria Math"/>
                    <w:lang w:val="en-US"/>
                  </w:rPr>
                  <m:t>(1)</m:t>
                </m:r>
                <m:r>
                  <m:rPr>
                    <m:sty m:val="p"/>
                  </m:rPr>
                  <w:rPr>
                    <w:rFonts w:eastAsiaTheme="minorEastAsia"/>
                    <w:lang w:val="en-US"/>
                  </w:rPr>
                  <w:br/>
                </m:r>
              </m:oMath>
            </m:oMathPara>
            <w:r>
              <w:rPr>
                <w:rFonts w:eastAsiaTheme="minorEastAsia"/>
                <w:lang w:val="en-US"/>
              </w:rPr>
              <w:t xml:space="preserve">The cost of the methods that are being called and used, max, get and set is constant. </w:t>
            </w:r>
          </w:p>
        </w:tc>
      </w:tr>
      <w:tr w:rsidR="00CD4F39" w14:paraId="56632D16" w14:textId="77777777" w:rsidTr="00616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AF56DE" w14:textId="4486A4DD" w:rsidR="00CD4F39" w:rsidRDefault="00CD4F39" w:rsidP="00784295">
            <w:pPr>
              <w:rPr>
                <w:lang w:val="en-US"/>
              </w:rPr>
            </w:pPr>
            <w:r>
              <w:rPr>
                <w:lang w:val="en-US"/>
              </w:rPr>
              <w:t>updateSize(self)</w:t>
            </w:r>
          </w:p>
        </w:tc>
        <w:tc>
          <w:tcPr>
            <w:tcW w:w="3005" w:type="dxa"/>
          </w:tcPr>
          <w:p w14:paraId="51A44CAD" w14:textId="36E84FC4" w:rsidR="00CD4F39" w:rsidRDefault="00CD4F39" w:rsidP="00784295">
            <w:pPr>
              <w:cnfStyle w:val="000000100000" w:firstRow="0" w:lastRow="0" w:firstColumn="0" w:lastColumn="0" w:oddVBand="0" w:evenVBand="0" w:oddHBand="1" w:evenHBand="0" w:firstRowFirstColumn="0" w:firstRowLastColumn="0" w:lastRowFirstColumn="0" w:lastRowLastColumn="0"/>
              <w:rPr>
                <w:lang w:val="en-US"/>
              </w:rPr>
            </w:pPr>
            <w:r>
              <w:rPr>
                <w:lang w:val="en-US"/>
              </w:rPr>
              <w:t>Overwrites the given node’s size, by setting it to the sum of the right and left children sizes plus 1.</w:t>
            </w:r>
          </w:p>
        </w:tc>
        <w:tc>
          <w:tcPr>
            <w:tcW w:w="3006" w:type="dxa"/>
          </w:tcPr>
          <w:p w14:paraId="2C8B2F20" w14:textId="77777777" w:rsidR="00CD4F39" w:rsidRPr="00CD4F39" w:rsidRDefault="00CD4F39" w:rsidP="00985F6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m:rPr>
                    <m:sty m:val="p"/>
                  </m:rPr>
                  <w:rPr>
                    <w:rFonts w:ascii="Cambria Math" w:hAnsi="Cambria Math"/>
                    <w:lang w:val="en-US"/>
                  </w:rPr>
                  <m:t>Θ</m:t>
                </m:r>
                <m:r>
                  <w:rPr>
                    <w:rFonts w:ascii="Cambria Math" w:hAnsi="Cambria Math"/>
                    <w:lang w:val="en-US"/>
                  </w:rPr>
                  <m:t>(1)</m:t>
                </m:r>
              </m:oMath>
            </m:oMathPara>
          </w:p>
          <w:p w14:paraId="271E745F" w14:textId="407E83C9" w:rsidR="00CD4F39" w:rsidRPr="00CD4F39" w:rsidRDefault="00CD4F39" w:rsidP="00985F6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tl/>
                <w:lang w:val="en-US"/>
              </w:rPr>
            </w:pPr>
            <w:r>
              <w:rPr>
                <w:rFonts w:ascii="Calibri" w:eastAsia="Calibri" w:hAnsi="Calibri" w:cs="Arial"/>
                <w:lang w:val="en-US"/>
              </w:rPr>
              <w:t>The cost of set that is being called and used several times is constant.</w:t>
            </w:r>
          </w:p>
        </w:tc>
      </w:tr>
    </w:tbl>
    <w:p w14:paraId="15335C7F" w14:textId="32EBC12F" w:rsidR="00784295" w:rsidRDefault="007B0568" w:rsidP="007B0568">
      <w:pPr>
        <w:jc w:val="center"/>
        <w:rPr>
          <w:b/>
          <w:bCs/>
          <w:u w:val="single"/>
          <w:lang w:val="en-US"/>
        </w:rPr>
      </w:pPr>
      <w:r w:rsidRPr="007B0568">
        <w:rPr>
          <w:b/>
          <w:bCs/>
          <w:u w:val="single"/>
          <w:lang w:val="en-US"/>
        </w:rPr>
        <w:lastRenderedPageBreak/>
        <w:t xml:space="preserve">Class 2 </w:t>
      </w:r>
      <w:r>
        <w:rPr>
          <w:b/>
          <w:bCs/>
          <w:u w:val="single"/>
          <w:lang w:val="en-US"/>
        </w:rPr>
        <w:t>–</w:t>
      </w:r>
      <w:r w:rsidRPr="007B0568">
        <w:rPr>
          <w:b/>
          <w:bCs/>
          <w:u w:val="single"/>
          <w:lang w:val="en-US"/>
        </w:rPr>
        <w:t xml:space="preserve"> AVLTree</w:t>
      </w:r>
    </w:p>
    <w:p w14:paraId="12998441" w14:textId="77777777" w:rsidR="007B0568" w:rsidRDefault="007B0568" w:rsidP="007B0568">
      <w:pPr>
        <w:jc w:val="center"/>
        <w:rPr>
          <w:b/>
          <w:bCs/>
          <w:u w:val="single"/>
          <w:lang w:val="en-US"/>
        </w:rPr>
      </w:pPr>
    </w:p>
    <w:p w14:paraId="6D57B9FD" w14:textId="51EA70F0" w:rsidR="007B0568" w:rsidRDefault="007B0568" w:rsidP="007B0568">
      <w:pPr>
        <w:rPr>
          <w:lang w:val="en-US"/>
        </w:rPr>
      </w:pPr>
      <w:r>
        <w:rPr>
          <w:b/>
          <w:bCs/>
          <w:lang w:val="en-US"/>
        </w:rPr>
        <w:t xml:space="preserve">Description: </w:t>
      </w:r>
    </w:p>
    <w:p w14:paraId="333DDC70" w14:textId="09F82E57" w:rsidR="007B0568" w:rsidRDefault="007B0568" w:rsidP="007B0568">
      <w:pPr>
        <w:rPr>
          <w:lang w:val="en-US"/>
        </w:rPr>
      </w:pPr>
      <w:r>
        <w:rPr>
          <w:lang w:val="en-US"/>
        </w:rPr>
        <w:t>A list that is represented by an AVL tree that consists of AVLNode objects. Each tree has size, root.</w:t>
      </w:r>
    </w:p>
    <w:p w14:paraId="30310532" w14:textId="3910446D" w:rsidR="00BC09FC" w:rsidRDefault="00BC09FC" w:rsidP="007B0568">
      <w:pPr>
        <w:rPr>
          <w:lang w:val="en-US"/>
        </w:rPr>
      </w:pPr>
      <w:r>
        <w:rPr>
          <w:lang w:val="en-US"/>
        </w:rPr>
        <w:t xml:space="preserve">The class supports get and set for the size, root fields, and the methods below </w:t>
      </w:r>
    </w:p>
    <w:tbl>
      <w:tblPr>
        <w:tblStyle w:val="GridTable4"/>
        <w:tblW w:w="0" w:type="auto"/>
        <w:tblLook w:val="04A0" w:firstRow="1" w:lastRow="0" w:firstColumn="1" w:lastColumn="0" w:noHBand="0" w:noVBand="1"/>
      </w:tblPr>
      <w:tblGrid>
        <w:gridCol w:w="3005"/>
        <w:gridCol w:w="3005"/>
        <w:gridCol w:w="3006"/>
      </w:tblGrid>
      <w:tr w:rsidR="00BC09FC" w14:paraId="1E96A594" w14:textId="77777777" w:rsidTr="00BC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5E2A33" w14:textId="5F06A327" w:rsidR="00BC09FC" w:rsidRDefault="00BC09FC" w:rsidP="007B0568">
            <w:pPr>
              <w:rPr>
                <w:lang w:val="en-US"/>
              </w:rPr>
            </w:pPr>
            <w:r>
              <w:rPr>
                <w:lang w:val="en-US"/>
              </w:rPr>
              <w:t>Method</w:t>
            </w:r>
          </w:p>
        </w:tc>
        <w:tc>
          <w:tcPr>
            <w:tcW w:w="3005" w:type="dxa"/>
          </w:tcPr>
          <w:p w14:paraId="1F858D0B" w14:textId="68BF75B0" w:rsidR="00BC09FC" w:rsidRDefault="00BC09FC" w:rsidP="007B056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3006" w:type="dxa"/>
          </w:tcPr>
          <w:p w14:paraId="6180A068" w14:textId="26A4A2B4" w:rsidR="00BC09FC" w:rsidRDefault="00BC09FC" w:rsidP="007B0568">
            <w:pPr>
              <w:cnfStyle w:val="100000000000" w:firstRow="1" w:lastRow="0" w:firstColumn="0" w:lastColumn="0" w:oddVBand="0" w:evenVBand="0" w:oddHBand="0" w:evenHBand="0" w:firstRowFirstColumn="0" w:firstRowLastColumn="0" w:lastRowFirstColumn="0" w:lastRowLastColumn="0"/>
              <w:rPr>
                <w:lang w:val="en-US"/>
              </w:rPr>
            </w:pPr>
            <w:r>
              <w:rPr>
                <w:lang w:val="en-US"/>
              </w:rPr>
              <w:t>Complexity</w:t>
            </w:r>
          </w:p>
        </w:tc>
      </w:tr>
      <w:tr w:rsidR="00BC09FC" w14:paraId="6C745D79"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93FB2B" w14:textId="7B6C7706" w:rsidR="00BC09FC" w:rsidRDefault="00BC09FC" w:rsidP="007B0568">
            <w:pPr>
              <w:rPr>
                <w:lang w:val="en-US"/>
              </w:rPr>
            </w:pPr>
            <w:r>
              <w:rPr>
                <w:lang w:val="en-US"/>
              </w:rPr>
              <w:t>search(self,key)</w:t>
            </w:r>
          </w:p>
        </w:tc>
        <w:tc>
          <w:tcPr>
            <w:tcW w:w="3005" w:type="dxa"/>
          </w:tcPr>
          <w:p w14:paraId="5417A385" w14:textId="6A91D63C" w:rsidR="00BC09FC" w:rsidRDefault="00BC09FC"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The method gets a key and searches using an inner recursive method to search a node with the given key.</w:t>
            </w:r>
          </w:p>
        </w:tc>
        <w:tc>
          <w:tcPr>
            <w:tcW w:w="3006" w:type="dxa"/>
          </w:tcPr>
          <w:p w14:paraId="42F1BB76" w14:textId="77777777" w:rsidR="00BC09FC" w:rsidRDefault="00BC09FC"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O(n)</w:t>
            </w:r>
          </w:p>
          <w:p w14:paraId="29E90BBF" w14:textId="3AA7DCC6" w:rsidR="00BC09FC" w:rsidRDefault="00BC09FC"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The worst case is when the method is given a key that doesn’t exist, the method will go over all elements in the tree resulting in going over n elements.</w:t>
            </w:r>
          </w:p>
        </w:tc>
      </w:tr>
      <w:tr w:rsidR="00BC09FC" w14:paraId="4D5A5F25"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10EEED77" w14:textId="1CC19B2A" w:rsidR="00BC09FC" w:rsidRDefault="00BC09FC" w:rsidP="007B0568">
            <w:pPr>
              <w:rPr>
                <w:lang w:val="en-US"/>
              </w:rPr>
            </w:pPr>
            <w:r>
              <w:rPr>
                <w:lang w:val="en-US"/>
              </w:rPr>
              <w:t>search_rec(self,key)</w:t>
            </w:r>
          </w:p>
        </w:tc>
        <w:tc>
          <w:tcPr>
            <w:tcW w:w="3005" w:type="dxa"/>
          </w:tcPr>
          <w:p w14:paraId="3918A873" w14:textId="147CBD57" w:rsidR="00BC09FC" w:rsidRDefault="00BC09FC"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The helper function for the method mentioned above</w:t>
            </w:r>
          </w:p>
        </w:tc>
        <w:tc>
          <w:tcPr>
            <w:tcW w:w="3006" w:type="dxa"/>
          </w:tcPr>
          <w:p w14:paraId="020322CA" w14:textId="0D6B8AEC" w:rsidR="00BC09FC" w:rsidRDefault="00BC09FC"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O(n) as we’ve mentioned above</w:t>
            </w:r>
          </w:p>
        </w:tc>
      </w:tr>
      <w:tr w:rsidR="00BC09FC" w14:paraId="6F2873F9"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7300D9" w14:textId="59C1ADC0" w:rsidR="00BC09FC" w:rsidRDefault="00BC09FC" w:rsidP="007B0568">
            <w:pPr>
              <w:rPr>
                <w:lang w:val="en-US"/>
              </w:rPr>
            </w:pPr>
            <w:r>
              <w:rPr>
                <w:lang w:val="en-US"/>
              </w:rPr>
              <w:t>insert(self,key,val)</w:t>
            </w:r>
          </w:p>
        </w:tc>
        <w:tc>
          <w:tcPr>
            <w:tcW w:w="3005" w:type="dxa"/>
          </w:tcPr>
          <w:p w14:paraId="43F46F15" w14:textId="0A47BE95" w:rsidR="00BC09FC" w:rsidRDefault="00BC09FC"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This function works the same way as we’ve learned in class, </w:t>
            </w:r>
            <w:r w:rsidR="00356187">
              <w:rPr>
                <w:lang w:val="en-US"/>
              </w:rPr>
              <w:t xml:space="preserve">besides maintaining height and size which is constant. </w:t>
            </w:r>
            <w:r>
              <w:rPr>
                <w:lang w:val="en-US"/>
              </w:rPr>
              <w:t>the main difference is that while we iterate from the inserted node back to the root of the tree, if we’ve didn’t encounter a change in the height we still don’t break since we need to update the size up to the root</w:t>
            </w:r>
          </w:p>
        </w:tc>
        <w:tc>
          <w:tcPr>
            <w:tcW w:w="3006" w:type="dxa"/>
          </w:tcPr>
          <w:p w14:paraId="135641D6" w14:textId="7A57F359" w:rsidR="00BC09FC" w:rsidRDefault="00E4366C"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O</w:t>
            </w:r>
            <w:r w:rsidR="00BC09FC">
              <w:rPr>
                <w:lang w:val="en-US"/>
              </w:rPr>
              <w:t xml:space="preserve">(log(n)), this method calls a regular insert to binary search tree method which has complexity of O(log(n)), after that we iterate from the given node up to the root, since </w:t>
            </w:r>
            <w:r w:rsidR="00356187">
              <w:rPr>
                <w:lang w:val="en-US"/>
              </w:rPr>
              <w:t>we have proved that the height of an AVLTree is O(log(n)), we get in total O(log(n)) the recursive method and the loop are independent.</w:t>
            </w:r>
          </w:p>
        </w:tc>
      </w:tr>
      <w:tr w:rsidR="00356187" w14:paraId="2B01D901"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7E03B33D" w14:textId="0390A0CD" w:rsidR="00356187" w:rsidRDefault="00356187" w:rsidP="007B0568">
            <w:pPr>
              <w:rPr>
                <w:lang w:val="en-US"/>
              </w:rPr>
            </w:pPr>
            <w:r>
              <w:rPr>
                <w:lang w:val="en-US"/>
              </w:rPr>
              <w:t>insert_rec(self,node,key,val)</w:t>
            </w:r>
          </w:p>
        </w:tc>
        <w:tc>
          <w:tcPr>
            <w:tcW w:w="3005" w:type="dxa"/>
          </w:tcPr>
          <w:p w14:paraId="6F0024FE" w14:textId="0D225B9C" w:rsidR="00356187" w:rsidRDefault="00356187"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is a regular insertion to a binary search tree</w:t>
            </w:r>
          </w:p>
        </w:tc>
        <w:tc>
          <w:tcPr>
            <w:tcW w:w="3006" w:type="dxa"/>
          </w:tcPr>
          <w:p w14:paraId="28E9B4D8" w14:textId="77777777" w:rsidR="00356187" w:rsidRDefault="00873792"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O(log(n))</w:t>
            </w:r>
          </w:p>
          <w:p w14:paraId="73980B99" w14:textId="6087C444" w:rsidR="00873792" w:rsidRDefault="00873792"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is known to have this complexity</w:t>
            </w:r>
          </w:p>
        </w:tc>
      </w:tr>
      <w:tr w:rsidR="00873792" w14:paraId="22350F7F"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C846A4" w14:textId="0C3DCCA7" w:rsidR="00873792" w:rsidRDefault="00873792" w:rsidP="007B0568">
            <w:pPr>
              <w:rPr>
                <w:lang w:val="en-US"/>
              </w:rPr>
            </w:pPr>
            <w:r>
              <w:rPr>
                <w:lang w:val="en-US"/>
              </w:rPr>
              <w:t>BFS(self, node)</w:t>
            </w:r>
          </w:p>
        </w:tc>
        <w:tc>
          <w:tcPr>
            <w:tcW w:w="3005" w:type="dxa"/>
          </w:tcPr>
          <w:p w14:paraId="324ABCD9" w14:textId="08582FB7" w:rsidR="00873792" w:rsidRDefault="00873792"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This method calculates the balance factor of a given node in the tree</w:t>
            </w:r>
          </w:p>
        </w:tc>
        <w:tc>
          <w:tcPr>
            <w:tcW w:w="3006" w:type="dxa"/>
          </w:tcPr>
          <w:p w14:paraId="23FA6734" w14:textId="77777777" w:rsidR="00873792" w:rsidRPr="00873792" w:rsidRDefault="00873792" w:rsidP="007B0568">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m:rPr>
                    <m:sty m:val="p"/>
                  </m:rPr>
                  <w:rPr>
                    <w:rFonts w:ascii="Cambria Math" w:hAnsi="Cambria Math"/>
                    <w:lang w:val="en-US"/>
                  </w:rPr>
                  <m:t>Θ</m:t>
                </m:r>
                <m:d>
                  <m:dPr>
                    <m:ctrlPr>
                      <w:rPr>
                        <w:rFonts w:ascii="Cambria Math" w:hAnsi="Cambria Math"/>
                        <w:lang w:val="en-US"/>
                      </w:rPr>
                    </m:ctrlPr>
                  </m:dPr>
                  <m:e>
                    <m:r>
                      <m:rPr>
                        <m:sty m:val="p"/>
                      </m:rPr>
                      <w:rPr>
                        <w:rFonts w:ascii="Cambria Math" w:hAnsi="Cambria Math"/>
                        <w:lang w:val="en-US"/>
                      </w:rPr>
                      <m:t>1</m:t>
                    </m:r>
                  </m:e>
                </m:d>
              </m:oMath>
            </m:oMathPara>
          </w:p>
          <w:p w14:paraId="783B9E4E" w14:textId="19EE178C" w:rsidR="00873792" w:rsidRDefault="00873792" w:rsidP="007B0568">
            <w:pPr>
              <w:cnfStyle w:val="000000100000" w:firstRow="0" w:lastRow="0" w:firstColumn="0" w:lastColumn="0" w:oddVBand="0" w:evenVBand="0" w:oddHBand="1" w:evenHBand="0" w:firstRowFirstColumn="0" w:firstRowLastColumn="0" w:lastRowFirstColumn="0" w:lastRowLastColumn="0"/>
              <w:rPr>
                <w:lang w:val="en-US"/>
              </w:rPr>
            </w:pPr>
            <w:r>
              <w:rPr>
                <w:rFonts w:eastAsiaTheme="minorEastAsia"/>
                <w:lang w:val="en-US"/>
              </w:rPr>
              <w:t>This method uses an arithmetic expression which is constant</w:t>
            </w:r>
          </w:p>
        </w:tc>
      </w:tr>
      <w:tr w:rsidR="00873792" w14:paraId="5033344D"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0245730C" w14:textId="579DD897" w:rsidR="00873792" w:rsidRDefault="00873792" w:rsidP="007B0568">
            <w:pPr>
              <w:rPr>
                <w:lang w:val="en-US"/>
              </w:rPr>
            </w:pPr>
            <w:r>
              <w:rPr>
                <w:lang w:val="en-US"/>
              </w:rPr>
              <w:t>rotate(self,node,BFS)</w:t>
            </w:r>
          </w:p>
        </w:tc>
        <w:tc>
          <w:tcPr>
            <w:tcW w:w="3005" w:type="dxa"/>
          </w:tcPr>
          <w:p w14:paraId="3D5B3B99" w14:textId="279953FE" w:rsidR="00873792" w:rsidRDefault="00873792"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Given a node and its balance factor, the method checks what kind of rotations are needed and executes them with the methods accordingly</w:t>
            </w:r>
          </w:p>
        </w:tc>
        <w:tc>
          <w:tcPr>
            <w:tcW w:w="3006" w:type="dxa"/>
          </w:tcPr>
          <w:p w14:paraId="1B2EF554" w14:textId="77777777" w:rsidR="00873792" w:rsidRPr="00873792" w:rsidRDefault="00873792" w:rsidP="007B056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1</m:t>
                    </m:r>
                  </m:e>
                </m:d>
              </m:oMath>
            </m:oMathPara>
          </w:p>
          <w:p w14:paraId="700A24D0" w14:textId="2BDCDD2E" w:rsidR="00873792" w:rsidRPr="00873792" w:rsidRDefault="00873792" w:rsidP="007B056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This method uses conditions and basic expressions without using any loops or recursion.</w:t>
            </w:r>
          </w:p>
        </w:tc>
      </w:tr>
      <w:tr w:rsidR="00873792" w14:paraId="0496FA45"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BA1C91" w14:textId="53801B4D" w:rsidR="00873792" w:rsidRDefault="00873792" w:rsidP="007B0568">
            <w:pPr>
              <w:rPr>
                <w:lang w:val="en-US"/>
              </w:rPr>
            </w:pPr>
            <w:r>
              <w:rPr>
                <w:lang w:val="en-US"/>
              </w:rPr>
              <w:t>left_rotate(self,node)</w:t>
            </w:r>
          </w:p>
        </w:tc>
        <w:tc>
          <w:tcPr>
            <w:tcW w:w="3005" w:type="dxa"/>
          </w:tcPr>
          <w:p w14:paraId="7CE6938E" w14:textId="5B85D451" w:rsidR="00873792" w:rsidRDefault="00873792"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Given a node that needs to be rotated to the left the method changes the references accordingly to what we learned in class</w:t>
            </w:r>
          </w:p>
        </w:tc>
        <w:tc>
          <w:tcPr>
            <w:tcW w:w="3006" w:type="dxa"/>
          </w:tcPr>
          <w:p w14:paraId="2B57DBB7" w14:textId="77777777" w:rsidR="00873792" w:rsidRPr="00873792" w:rsidRDefault="00873792"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1</m:t>
                    </m:r>
                  </m:e>
                </m:d>
              </m:oMath>
            </m:oMathPara>
          </w:p>
          <w:p w14:paraId="34B7A739" w14:textId="5D14EEBB" w:rsidR="00873792" w:rsidRPr="00873792" w:rsidRDefault="00873792"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This method uses basic expressions using reference calls which are constant.</w:t>
            </w:r>
          </w:p>
        </w:tc>
      </w:tr>
      <w:tr w:rsidR="00873792" w14:paraId="7CA83209"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17893C1" w14:textId="08CD5C27" w:rsidR="00873792" w:rsidRDefault="00873792" w:rsidP="007B0568">
            <w:pPr>
              <w:rPr>
                <w:lang w:val="en-US"/>
              </w:rPr>
            </w:pPr>
            <w:r>
              <w:rPr>
                <w:lang w:val="en-US"/>
              </w:rPr>
              <w:t>right_rotate(self,node)</w:t>
            </w:r>
          </w:p>
        </w:tc>
        <w:tc>
          <w:tcPr>
            <w:tcW w:w="3005" w:type="dxa"/>
          </w:tcPr>
          <w:p w14:paraId="79C91B6A" w14:textId="424FD626" w:rsidR="00873792" w:rsidRDefault="00873792"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same as the previously mentioned method but </w:t>
            </w:r>
            <w:r w:rsidR="005363D3">
              <w:rPr>
                <w:lang w:val="en-US"/>
              </w:rPr>
              <w:t>to the opposite direction</w:t>
            </w:r>
          </w:p>
        </w:tc>
        <w:tc>
          <w:tcPr>
            <w:tcW w:w="3006" w:type="dxa"/>
          </w:tcPr>
          <w:p w14:paraId="6B01E0AB" w14:textId="77777777" w:rsidR="00873792" w:rsidRPr="005363D3" w:rsidRDefault="005363D3" w:rsidP="007B056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r>
                  <w:rPr>
                    <w:rFonts w:ascii="Cambria Math" w:eastAsia="Calibri" w:hAnsi="Cambria Math" w:cs="Arial"/>
                    <w:lang w:val="en-US"/>
                  </w:rPr>
                  <m:t>(1)</m:t>
                </m:r>
              </m:oMath>
            </m:oMathPara>
          </w:p>
          <w:p w14:paraId="332DBC93" w14:textId="6DAEE9ED" w:rsidR="005363D3" w:rsidRPr="00873792" w:rsidRDefault="005363D3" w:rsidP="007B056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p>
        </w:tc>
      </w:tr>
      <w:tr w:rsidR="005363D3" w14:paraId="69AC9D17"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8DC64A" w14:textId="5266FBCD" w:rsidR="005363D3" w:rsidRDefault="005363D3" w:rsidP="007B0568">
            <w:pPr>
              <w:rPr>
                <w:lang w:val="en-US"/>
              </w:rPr>
            </w:pPr>
            <w:r>
              <w:rPr>
                <w:lang w:val="en-US"/>
              </w:rPr>
              <w:lastRenderedPageBreak/>
              <w:t>left_then_right(self,node)</w:t>
            </w:r>
          </w:p>
        </w:tc>
        <w:tc>
          <w:tcPr>
            <w:tcW w:w="3005" w:type="dxa"/>
          </w:tcPr>
          <w:p w14:paraId="78FCD3C7" w14:textId="3955BA1A" w:rsidR="005363D3" w:rsidRDefault="005363D3"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This method executes two rotations using the methods mentioned above</w:t>
            </w:r>
          </w:p>
        </w:tc>
        <w:tc>
          <w:tcPr>
            <w:tcW w:w="3006" w:type="dxa"/>
          </w:tcPr>
          <w:p w14:paraId="39532931" w14:textId="77777777" w:rsidR="005363D3" w:rsidRPr="005363D3" w:rsidRDefault="005363D3"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1</m:t>
                    </m:r>
                  </m:e>
                </m:d>
              </m:oMath>
            </m:oMathPara>
          </w:p>
          <w:p w14:paraId="165583C3" w14:textId="3869CD9B" w:rsidR="005363D3" w:rsidRPr="005363D3" w:rsidRDefault="005363D3"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The methods that being called are constant resulting in total constant time</w:t>
            </w:r>
          </w:p>
        </w:tc>
      </w:tr>
      <w:tr w:rsidR="005363D3" w14:paraId="189B6690"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71665071" w14:textId="1359029F" w:rsidR="005363D3" w:rsidRDefault="005363D3" w:rsidP="007B0568">
            <w:pPr>
              <w:rPr>
                <w:lang w:val="en-US"/>
              </w:rPr>
            </w:pPr>
            <w:r>
              <w:rPr>
                <w:lang w:val="en-US"/>
              </w:rPr>
              <w:t>right_then_left(self,node)</w:t>
            </w:r>
          </w:p>
        </w:tc>
        <w:tc>
          <w:tcPr>
            <w:tcW w:w="3005" w:type="dxa"/>
          </w:tcPr>
          <w:p w14:paraId="7D28E4BA" w14:textId="660BA08C" w:rsidR="005363D3" w:rsidRDefault="005363D3"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Works the same as mentioned above</w:t>
            </w:r>
          </w:p>
        </w:tc>
        <w:tc>
          <w:tcPr>
            <w:tcW w:w="3006" w:type="dxa"/>
          </w:tcPr>
          <w:p w14:paraId="24DBA025" w14:textId="6F87014F" w:rsidR="005363D3" w:rsidRPr="005363D3" w:rsidRDefault="005363D3" w:rsidP="007B056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1</m:t>
                    </m:r>
                  </m:e>
                </m:d>
              </m:oMath>
            </m:oMathPara>
          </w:p>
        </w:tc>
      </w:tr>
      <w:tr w:rsidR="005363D3" w14:paraId="2C6D7979"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DF5AB4" w14:textId="19255C44" w:rsidR="005363D3" w:rsidRDefault="005363D3" w:rsidP="007B0568">
            <w:pPr>
              <w:rPr>
                <w:lang w:val="en-US"/>
              </w:rPr>
            </w:pPr>
            <w:r>
              <w:rPr>
                <w:lang w:val="en-US"/>
              </w:rPr>
              <w:t>fix_parent(self,A,B)</w:t>
            </w:r>
          </w:p>
        </w:tc>
        <w:tc>
          <w:tcPr>
            <w:tcW w:w="3005" w:type="dxa"/>
          </w:tcPr>
          <w:p w14:paraId="2EA7957E" w14:textId="39CD4916" w:rsidR="005363D3" w:rsidRDefault="005363D3"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Given two nodes after rotation, this method overwrites the references to the parent to match the right references</w:t>
            </w:r>
          </w:p>
        </w:tc>
        <w:tc>
          <w:tcPr>
            <w:tcW w:w="3006" w:type="dxa"/>
          </w:tcPr>
          <w:p w14:paraId="62F8CD33" w14:textId="77777777" w:rsidR="005363D3" w:rsidRPr="005363D3" w:rsidRDefault="005363D3"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1</m:t>
                    </m:r>
                  </m:e>
                </m:d>
              </m:oMath>
            </m:oMathPara>
          </w:p>
          <w:p w14:paraId="6E1EBE0A" w14:textId="2FA4DC87" w:rsidR="005363D3" w:rsidRPr="005363D3" w:rsidRDefault="005363D3" w:rsidP="007B056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This method uses basic expressions using references without any loops or recursion resulting in a constant time</w:t>
            </w:r>
          </w:p>
        </w:tc>
      </w:tr>
      <w:tr w:rsidR="005363D3" w14:paraId="6E5FC01C"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06970F7F" w14:textId="13D34BAE" w:rsidR="005363D3" w:rsidRDefault="005363D3" w:rsidP="007B0568">
            <w:pPr>
              <w:rPr>
                <w:lang w:val="en-US"/>
              </w:rPr>
            </w:pPr>
            <w:r>
              <w:rPr>
                <w:lang w:val="en-US"/>
              </w:rPr>
              <w:t>delete(self,node)</w:t>
            </w:r>
          </w:p>
        </w:tc>
        <w:tc>
          <w:tcPr>
            <w:tcW w:w="3005" w:type="dxa"/>
          </w:tcPr>
          <w:p w14:paraId="6C3A3E7F" w14:textId="48E44374" w:rsidR="005363D3" w:rsidRDefault="005363D3"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Given a node reference, this method works the same way as we learned in class, after calling the BFS_delete method which uses basic deletion algorithm in Binary Search Tree, we iterate to the root from the parent of the physically deleted node making sure the tree is indeed an AVLTree</w:t>
            </w:r>
          </w:p>
        </w:tc>
        <w:tc>
          <w:tcPr>
            <w:tcW w:w="3006" w:type="dxa"/>
          </w:tcPr>
          <w:p w14:paraId="6DAB5381" w14:textId="77777777" w:rsidR="005363D3" w:rsidRDefault="005363D3" w:rsidP="005363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O(log(n))</w:t>
            </w:r>
          </w:p>
          <w:p w14:paraId="117C734B" w14:textId="774A49E2" w:rsidR="005363D3" w:rsidRPr="005363D3" w:rsidRDefault="005363D3" w:rsidP="005363D3">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 xml:space="preserve">This method uses BFS_delete method which is similar to the regular deletion from a Binary Search Tree algorithm with small modifications which are constant, resulting in the mentioned complexity </w:t>
            </w:r>
          </w:p>
        </w:tc>
      </w:tr>
      <w:tr w:rsidR="005363D3" w14:paraId="29E9E6F1"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C77946" w14:textId="1E727923" w:rsidR="005363D3" w:rsidRDefault="005363D3" w:rsidP="007B0568">
            <w:pPr>
              <w:rPr>
                <w:lang w:val="en-US"/>
              </w:rPr>
            </w:pPr>
            <w:r>
              <w:rPr>
                <w:lang w:val="en-US"/>
              </w:rPr>
              <w:t>BFS_delete(self, node, key)</w:t>
            </w:r>
          </w:p>
        </w:tc>
        <w:tc>
          <w:tcPr>
            <w:tcW w:w="3005" w:type="dxa"/>
          </w:tcPr>
          <w:p w14:paraId="48846871" w14:textId="66D83574" w:rsidR="005363D3" w:rsidRDefault="005363D3"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Given the root of the tree, we iterate with recursion to reach the node that needs to be deleted, this method uses in_order_successor in order to get the successor node that will replace the </w:t>
            </w:r>
            <w:r w:rsidR="00F90B47">
              <w:rPr>
                <w:lang w:val="en-US"/>
              </w:rPr>
              <w:t>node with the given key</w:t>
            </w:r>
            <w:r>
              <w:rPr>
                <w:lang w:val="en-US"/>
              </w:rPr>
              <w:t xml:space="preserve">. </w:t>
            </w:r>
          </w:p>
        </w:tc>
        <w:tc>
          <w:tcPr>
            <w:tcW w:w="3006" w:type="dxa"/>
          </w:tcPr>
          <w:p w14:paraId="405BEE13" w14:textId="77777777" w:rsidR="005363D3" w:rsidRDefault="00F90B47" w:rsidP="005363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O(log(n))</w:t>
            </w:r>
          </w:p>
          <w:p w14:paraId="1AA7941D" w14:textId="43E26B91" w:rsidR="00F90B47" w:rsidRDefault="00F90B47" w:rsidP="00F90B47">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 xml:space="preserve">This method works similarly to the regular deletion in BST, the main differences are that after reaching the node we change parent reference. After using recursion to reach the node with the given key, with complexity of O(log(n)), we use independently in_order_successor method with complexity of O(log(n)) resulting in overall mentioned complexity </w:t>
            </w:r>
          </w:p>
        </w:tc>
      </w:tr>
      <w:tr w:rsidR="00F90B47" w14:paraId="5911D06C"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DCD0A94" w14:textId="6F72B419" w:rsidR="00F90B47" w:rsidRDefault="00F90B47" w:rsidP="007B0568">
            <w:pPr>
              <w:rPr>
                <w:lang w:val="en-US"/>
              </w:rPr>
            </w:pPr>
            <w:r>
              <w:rPr>
                <w:lang w:val="en-US"/>
              </w:rPr>
              <w:t>avl_to_array(self)</w:t>
            </w:r>
          </w:p>
        </w:tc>
        <w:tc>
          <w:tcPr>
            <w:tcW w:w="3005" w:type="dxa"/>
          </w:tcPr>
          <w:p w14:paraId="7E1BB60A" w14:textId="2341CA70" w:rsidR="00F90B47" w:rsidRDefault="00F90B47"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converts the tree into an array using an inner recursive helper function</w:t>
            </w:r>
          </w:p>
        </w:tc>
        <w:tc>
          <w:tcPr>
            <w:tcW w:w="3006" w:type="dxa"/>
          </w:tcPr>
          <w:p w14:paraId="6A8C4288" w14:textId="77777777" w:rsidR="00F90B47" w:rsidRPr="00F90B47" w:rsidRDefault="00F90B47" w:rsidP="005363D3">
            <w:pPr>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n</m:t>
                    </m:r>
                  </m:e>
                </m:d>
              </m:oMath>
            </m:oMathPara>
          </w:p>
          <w:p w14:paraId="08239B84" w14:textId="4B7F4F35" w:rsidR="00F90B47" w:rsidRPr="00F90B47" w:rsidRDefault="00F90B47" w:rsidP="00F90B47">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Since we iterate over all the elements in the tree every time the method is being called, we get the mentioned time complexity</w:t>
            </w:r>
          </w:p>
        </w:tc>
      </w:tr>
      <w:tr w:rsidR="00F90B47" w14:paraId="43CB843D"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CFEDC2" w14:textId="723F126C" w:rsidR="00F90B47" w:rsidRDefault="00F90B47" w:rsidP="007B0568">
            <w:pPr>
              <w:rPr>
                <w:lang w:val="en-US"/>
              </w:rPr>
            </w:pPr>
            <w:r>
              <w:rPr>
                <w:lang w:val="en-US"/>
              </w:rPr>
              <w:t>avl_to_array_rec(array,node)</w:t>
            </w:r>
          </w:p>
        </w:tc>
        <w:tc>
          <w:tcPr>
            <w:tcW w:w="3005" w:type="dxa"/>
          </w:tcPr>
          <w:p w14:paraId="35E0E8B2" w14:textId="09139A49" w:rsidR="00F90B47" w:rsidRDefault="00F90B47"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This is the inner recursive function to the method mentioned above</w:t>
            </w:r>
          </w:p>
        </w:tc>
        <w:tc>
          <w:tcPr>
            <w:tcW w:w="3006" w:type="dxa"/>
          </w:tcPr>
          <w:p w14:paraId="104BB781" w14:textId="27721C7A" w:rsidR="00F90B47" w:rsidRPr="00F90B47" w:rsidRDefault="00F90B47" w:rsidP="005363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d>
                  <m:dPr>
                    <m:ctrlPr>
                      <w:rPr>
                        <w:rFonts w:ascii="Cambria Math" w:eastAsia="Calibri" w:hAnsi="Cambria Math" w:cs="Arial"/>
                        <w:i/>
                        <w:lang w:val="en-US"/>
                      </w:rPr>
                    </m:ctrlPr>
                  </m:dPr>
                  <m:e>
                    <m:r>
                      <w:rPr>
                        <w:rFonts w:ascii="Cambria Math" w:eastAsia="Calibri" w:hAnsi="Cambria Math" w:cs="Arial"/>
                        <w:lang w:val="en-US"/>
                      </w:rPr>
                      <m:t>n</m:t>
                    </m:r>
                  </m:e>
                </m:d>
              </m:oMath>
            </m:oMathPara>
          </w:p>
        </w:tc>
      </w:tr>
      <w:tr w:rsidR="00F90B47" w14:paraId="55A7DAAF"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4DED9832" w14:textId="10F9F4FA" w:rsidR="00F90B47" w:rsidRDefault="00F90B47" w:rsidP="007B0568">
            <w:pPr>
              <w:rPr>
                <w:lang w:val="en-US"/>
              </w:rPr>
            </w:pPr>
            <w:r>
              <w:rPr>
                <w:lang w:val="en-US"/>
              </w:rPr>
              <w:t>size(self)</w:t>
            </w:r>
          </w:p>
        </w:tc>
        <w:tc>
          <w:tcPr>
            <w:tcW w:w="3005" w:type="dxa"/>
          </w:tcPr>
          <w:p w14:paraId="2EF487C3" w14:textId="5A8BEAF5" w:rsidR="00F90B47" w:rsidRDefault="00F90B47"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returns the size of the root of self.</w:t>
            </w:r>
          </w:p>
        </w:tc>
        <w:tc>
          <w:tcPr>
            <w:tcW w:w="3006" w:type="dxa"/>
          </w:tcPr>
          <w:p w14:paraId="5A721CA3" w14:textId="77777777" w:rsidR="00F90B47" w:rsidRPr="00F90B47" w:rsidRDefault="00F90B47" w:rsidP="005363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r>
                  <w:rPr>
                    <w:rFonts w:ascii="Cambria Math" w:eastAsia="Calibri" w:hAnsi="Cambria Math" w:cs="Arial"/>
                    <w:lang w:val="en-US"/>
                  </w:rPr>
                  <m:t>(1)</m:t>
                </m:r>
              </m:oMath>
            </m:oMathPara>
          </w:p>
          <w:p w14:paraId="76091642" w14:textId="31F934B3" w:rsidR="00F90B47" w:rsidRPr="00F90B47" w:rsidRDefault="00F90B47" w:rsidP="00F90B47">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Constant time calling the field</w:t>
            </w:r>
          </w:p>
        </w:tc>
      </w:tr>
      <w:tr w:rsidR="00F90B47" w14:paraId="1527D753"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D4C254" w14:textId="2C7F9301" w:rsidR="00F90B47" w:rsidRDefault="00F90B47" w:rsidP="007B0568">
            <w:pPr>
              <w:rPr>
                <w:lang w:val="en-US"/>
              </w:rPr>
            </w:pPr>
            <w:r>
              <w:rPr>
                <w:lang w:val="en-US"/>
              </w:rPr>
              <w:t>split(self)</w:t>
            </w:r>
          </w:p>
        </w:tc>
        <w:tc>
          <w:tcPr>
            <w:tcW w:w="3005" w:type="dxa"/>
          </w:tcPr>
          <w:p w14:paraId="73301210" w14:textId="44C94C0E" w:rsidR="00F90B47" w:rsidRDefault="00F90B47"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This method splits the tree to two AVLTrees given a node. This algorithm works as we learned in class</w:t>
            </w:r>
          </w:p>
        </w:tc>
        <w:tc>
          <w:tcPr>
            <w:tcW w:w="3006" w:type="dxa"/>
          </w:tcPr>
          <w:p w14:paraId="2FE47B16" w14:textId="77777777" w:rsidR="00F90B47" w:rsidRPr="00F90B47" w:rsidRDefault="00F90B47" w:rsidP="005363D3">
            <w:pPr>
              <w:jc w:val="center"/>
              <w:cnfStyle w:val="000000100000" w:firstRow="0" w:lastRow="0" w:firstColumn="0" w:lastColumn="0" w:oddVBand="0" w:evenVBand="0" w:oddHBand="1" w:evenHBand="0" w:firstRowFirstColumn="0" w:firstRowLastColumn="0" w:lastRowFirstColumn="0" w:lastRowLastColumn="0"/>
              <w:rPr>
                <w:ins w:id="0" w:author="יפים נודלמן" w:date="2023-05-21T20:34:00Z"/>
                <w:rFonts w:ascii="Calibri" w:eastAsia="Calibri" w:hAnsi="Calibri" w:cs="Arial"/>
                <w:lang w:val="en-US"/>
              </w:rPr>
            </w:pPr>
            <m:oMathPara>
              <m:oMath>
                <m:r>
                  <w:rPr>
                    <w:rFonts w:ascii="Cambria Math" w:eastAsia="Calibri" w:hAnsi="Cambria Math" w:cs="Arial"/>
                    <w:lang w:val="en-US"/>
                  </w:rPr>
                  <m:t>O(</m:t>
                </m:r>
                <m:func>
                  <m:funcPr>
                    <m:ctrlPr>
                      <w:rPr>
                        <w:rFonts w:ascii="Cambria Math" w:eastAsia="Calibri" w:hAnsi="Cambria Math" w:cs="Arial"/>
                        <w:lang w:val="en-US"/>
                      </w:rPr>
                    </m:ctrlPr>
                  </m:funcPr>
                  <m:fName>
                    <m:r>
                      <m:rPr>
                        <m:sty m:val="p"/>
                      </m:rPr>
                      <w:rPr>
                        <w:rFonts w:ascii="Cambria Math" w:eastAsia="Calibri" w:hAnsi="Cambria Math" w:cs="Arial"/>
                        <w:lang w:val="en-US"/>
                      </w:rPr>
                      <m:t>log</m:t>
                    </m:r>
                    <m:ctrlPr>
                      <w:rPr>
                        <w:rFonts w:ascii="Cambria Math" w:eastAsia="Calibri" w:hAnsi="Cambria Math" w:cs="Arial"/>
                        <w:i/>
                        <w:lang w:val="en-US"/>
                      </w:rPr>
                    </m:ctrlPr>
                  </m:fName>
                  <m:e>
                    <m:d>
                      <m:dPr>
                        <m:ctrlPr>
                          <w:rPr>
                            <w:rFonts w:ascii="Cambria Math" w:eastAsia="Calibri" w:hAnsi="Cambria Math" w:cs="Arial"/>
                            <w:i/>
                            <w:lang w:val="en-US"/>
                          </w:rPr>
                        </m:ctrlPr>
                      </m:dPr>
                      <m:e>
                        <m:r>
                          <w:rPr>
                            <w:rFonts w:ascii="Cambria Math" w:eastAsia="Calibri" w:hAnsi="Cambria Math" w:cs="Arial"/>
                            <w:lang w:val="en-US"/>
                          </w:rPr>
                          <m:t>n</m:t>
                        </m:r>
                      </m:e>
                    </m:d>
                  </m:e>
                </m:func>
                <m:r>
                  <w:rPr>
                    <w:rFonts w:ascii="Cambria Math" w:eastAsia="Calibri" w:hAnsi="Cambria Math" w:cs="Arial"/>
                    <w:lang w:val="en-US"/>
                  </w:rPr>
                  <m:t>)</m:t>
                </m:r>
              </m:oMath>
            </m:oMathPara>
          </w:p>
          <w:p w14:paraId="1631F244" w14:textId="7DCC5BCF" w:rsidR="00F90B47" w:rsidRPr="00F90B47" w:rsidRDefault="00F90B47">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Change w:id="1" w:author="יפים נודלמן" w:date="2023-05-21T20:35:00Z">
                <w:pPr>
                  <w:jc w:val="center"/>
                  <w:cnfStyle w:val="000000100000" w:firstRow="0" w:lastRow="0" w:firstColumn="0" w:lastColumn="0" w:oddVBand="0" w:evenVBand="0" w:oddHBand="1" w:evenHBand="0" w:firstRowFirstColumn="0" w:firstRowLastColumn="0" w:lastRowFirstColumn="0" w:lastRowLastColumn="0"/>
                </w:pPr>
              </w:pPrChange>
            </w:pPr>
            <w:ins w:id="2" w:author="יפים נודלמן" w:date="2023-05-21T20:35:00Z">
              <w:r w:rsidRPr="00F90B47">
                <w:rPr>
                  <w:rFonts w:ascii="Calibri" w:eastAsia="Calibri" w:hAnsi="Calibri" w:cs="Arial"/>
                  <w:color w:val="FFFFFF" w:themeColor="background1"/>
                  <w:lang w:val="en-US"/>
                </w:rPr>
                <w:t>We have proved in class that this method works in the mentioned complexity</w:t>
              </w:r>
            </w:ins>
          </w:p>
        </w:tc>
      </w:tr>
      <w:tr w:rsidR="00F90B47" w14:paraId="4129906A"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5A00DC60" w14:textId="253AF7D8" w:rsidR="00F90B47" w:rsidRDefault="00F90B47" w:rsidP="007B0568">
            <w:pPr>
              <w:rPr>
                <w:lang w:val="en-US"/>
              </w:rPr>
            </w:pPr>
            <w:r>
              <w:rPr>
                <w:lang w:val="en-US"/>
              </w:rPr>
              <w:lastRenderedPageBreak/>
              <w:t>join(self,tree,key,val)</w:t>
            </w:r>
          </w:p>
        </w:tc>
        <w:tc>
          <w:tcPr>
            <w:tcW w:w="3005" w:type="dxa"/>
          </w:tcPr>
          <w:p w14:paraId="6E1344F6" w14:textId="77777777" w:rsidR="00F90B47" w:rsidRDefault="00F90B47" w:rsidP="007B0568">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14:paraId="74497565" w14:textId="77777777" w:rsidR="00F90B47" w:rsidRDefault="00F90B47" w:rsidP="005363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p>
        </w:tc>
      </w:tr>
      <w:tr w:rsidR="00F90B47" w14:paraId="1E472834"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3033AF" w14:textId="6CAEB242" w:rsidR="00F90B47" w:rsidRDefault="00F90B47" w:rsidP="007B0568">
            <w:pPr>
              <w:rPr>
                <w:lang w:val="en-US"/>
              </w:rPr>
            </w:pPr>
            <w:r>
              <w:rPr>
                <w:lang w:val="en-US"/>
              </w:rPr>
              <w:t>Balance(self,node)</w:t>
            </w:r>
          </w:p>
        </w:tc>
        <w:tc>
          <w:tcPr>
            <w:tcW w:w="3005" w:type="dxa"/>
          </w:tcPr>
          <w:p w14:paraId="193B6644" w14:textId="77777777" w:rsidR="00F90B47" w:rsidRDefault="00F90B47" w:rsidP="007B0568">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14:paraId="16CF0031" w14:textId="77777777" w:rsidR="00F90B47" w:rsidRDefault="00F90B47" w:rsidP="005363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p>
        </w:tc>
      </w:tr>
      <w:tr w:rsidR="00F90B47" w14:paraId="07BAA8DA"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14DFE33" w14:textId="7E9611EC" w:rsidR="00F90B47" w:rsidRDefault="00F90B47" w:rsidP="007B0568">
            <w:pPr>
              <w:rPr>
                <w:lang w:val="en-US"/>
              </w:rPr>
            </w:pPr>
            <w:r>
              <w:rPr>
                <w:lang w:val="en-US"/>
              </w:rPr>
              <w:t>rank(self,node)</w:t>
            </w:r>
          </w:p>
        </w:tc>
        <w:tc>
          <w:tcPr>
            <w:tcW w:w="3005" w:type="dxa"/>
          </w:tcPr>
          <w:p w14:paraId="181DBD67" w14:textId="5B610A1C" w:rsidR="00F90B47" w:rsidRDefault="00F90B47"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calculates the rank of a given reference to a node in self. This function uses the algorithm based on what we learned in class</w:t>
            </w:r>
          </w:p>
        </w:tc>
        <w:tc>
          <w:tcPr>
            <w:tcW w:w="3006" w:type="dxa"/>
          </w:tcPr>
          <w:p w14:paraId="78A5026D" w14:textId="77777777" w:rsidR="00F90B47" w:rsidRPr="00F90B47" w:rsidRDefault="00F90B47" w:rsidP="005363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w:rPr>
                    <w:rFonts w:ascii="Cambria Math" w:eastAsia="Calibri" w:hAnsi="Cambria Math" w:cs="Arial"/>
                    <w:lang w:val="en-US"/>
                  </w:rPr>
                  <m:t>O(</m:t>
                </m:r>
                <m:func>
                  <m:funcPr>
                    <m:ctrlPr>
                      <w:rPr>
                        <w:rFonts w:ascii="Cambria Math" w:eastAsia="Calibri" w:hAnsi="Cambria Math" w:cs="Arial"/>
                        <w:lang w:val="en-US"/>
                      </w:rPr>
                    </m:ctrlPr>
                  </m:funcPr>
                  <m:fName>
                    <m:r>
                      <m:rPr>
                        <m:sty m:val="p"/>
                      </m:rPr>
                      <w:rPr>
                        <w:rFonts w:ascii="Cambria Math" w:eastAsia="Calibri" w:hAnsi="Cambria Math" w:cs="Arial"/>
                        <w:lang w:val="en-US"/>
                      </w:rPr>
                      <m:t>log</m:t>
                    </m:r>
                    <m:ctrlPr>
                      <w:rPr>
                        <w:rFonts w:ascii="Cambria Math" w:eastAsia="Calibri" w:hAnsi="Cambria Math" w:cs="Arial"/>
                        <w:i/>
                        <w:lang w:val="en-US"/>
                      </w:rPr>
                    </m:ctrlPr>
                  </m:fName>
                  <m:e>
                    <m:d>
                      <m:dPr>
                        <m:ctrlPr>
                          <w:rPr>
                            <w:rFonts w:ascii="Cambria Math" w:eastAsia="Calibri" w:hAnsi="Cambria Math" w:cs="Arial"/>
                            <w:i/>
                            <w:lang w:val="en-US"/>
                          </w:rPr>
                        </m:ctrlPr>
                      </m:dPr>
                      <m:e>
                        <m:r>
                          <w:rPr>
                            <w:rFonts w:ascii="Cambria Math" w:eastAsia="Calibri" w:hAnsi="Cambria Math" w:cs="Arial"/>
                            <w:lang w:val="en-US"/>
                          </w:rPr>
                          <m:t>n</m:t>
                        </m:r>
                      </m:e>
                    </m:d>
                  </m:e>
                </m:func>
                <m:r>
                  <w:rPr>
                    <w:rFonts w:ascii="Cambria Math" w:eastAsia="Calibri" w:hAnsi="Cambria Math" w:cs="Arial"/>
                    <w:lang w:val="en-US"/>
                  </w:rPr>
                  <m:t>)</m:t>
                </m:r>
              </m:oMath>
            </m:oMathPara>
          </w:p>
          <w:p w14:paraId="47F7C7D9" w14:textId="3C43C8CB" w:rsidR="00F90B47" w:rsidRDefault="00367D29" w:rsidP="00F90B47">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We have proved in class that this method works in the mentioned complexity</w:t>
            </w:r>
          </w:p>
        </w:tc>
      </w:tr>
      <w:tr w:rsidR="00367D29" w14:paraId="57432480" w14:textId="77777777" w:rsidTr="00BC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FD3391" w14:textId="6C0BC83D" w:rsidR="00367D29" w:rsidRDefault="00367D29" w:rsidP="007B0568">
            <w:pPr>
              <w:rPr>
                <w:lang w:val="en-US"/>
              </w:rPr>
            </w:pPr>
            <w:r>
              <w:rPr>
                <w:lang w:val="en-US"/>
              </w:rPr>
              <w:t>select(self,node,i)</w:t>
            </w:r>
          </w:p>
        </w:tc>
        <w:tc>
          <w:tcPr>
            <w:tcW w:w="3005" w:type="dxa"/>
          </w:tcPr>
          <w:p w14:paraId="25B02F39" w14:textId="6E35B389" w:rsidR="00367D29" w:rsidRDefault="00367D29" w:rsidP="007B0568">
            <w:pPr>
              <w:cnfStyle w:val="000000100000" w:firstRow="0" w:lastRow="0" w:firstColumn="0" w:lastColumn="0" w:oddVBand="0" w:evenVBand="0" w:oddHBand="1" w:evenHBand="0" w:firstRowFirstColumn="0" w:firstRowLastColumn="0" w:lastRowFirstColumn="0" w:lastRowLastColumn="0"/>
              <w:rPr>
                <w:lang w:val="en-US"/>
              </w:rPr>
            </w:pPr>
            <w:r>
              <w:rPr>
                <w:lang w:val="en-US"/>
              </w:rPr>
              <w:t>This method finds the i’th smallest element (according to keys) in self</w:t>
            </w:r>
          </w:p>
        </w:tc>
        <w:tc>
          <w:tcPr>
            <w:tcW w:w="3006" w:type="dxa"/>
          </w:tcPr>
          <w:p w14:paraId="646FBE24" w14:textId="77777777" w:rsidR="00367D29" w:rsidRPr="00367D29" w:rsidRDefault="00367D29" w:rsidP="005363D3">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m:oMathPara>
              <m:oMath>
                <m:r>
                  <w:rPr>
                    <w:rFonts w:ascii="Cambria Math" w:eastAsia="Calibri" w:hAnsi="Cambria Math" w:cs="Arial"/>
                    <w:lang w:val="en-US"/>
                  </w:rPr>
                  <m:t>O(</m:t>
                </m:r>
                <m:func>
                  <m:funcPr>
                    <m:ctrlPr>
                      <w:rPr>
                        <w:rFonts w:ascii="Cambria Math" w:eastAsia="Calibri" w:hAnsi="Cambria Math" w:cs="Arial"/>
                        <w:lang w:val="en-US"/>
                      </w:rPr>
                    </m:ctrlPr>
                  </m:funcPr>
                  <m:fName>
                    <m:r>
                      <m:rPr>
                        <m:sty m:val="p"/>
                      </m:rPr>
                      <w:rPr>
                        <w:rFonts w:ascii="Cambria Math" w:eastAsia="Calibri" w:hAnsi="Cambria Math" w:cs="Arial"/>
                        <w:lang w:val="en-US"/>
                      </w:rPr>
                      <m:t>log</m:t>
                    </m:r>
                    <m:ctrlPr>
                      <w:rPr>
                        <w:rFonts w:ascii="Cambria Math" w:eastAsia="Calibri" w:hAnsi="Cambria Math" w:cs="Arial"/>
                        <w:i/>
                        <w:lang w:val="en-US"/>
                      </w:rPr>
                    </m:ctrlPr>
                  </m:fName>
                  <m:e>
                    <m:d>
                      <m:dPr>
                        <m:ctrlPr>
                          <w:rPr>
                            <w:rFonts w:ascii="Cambria Math" w:eastAsia="Calibri" w:hAnsi="Cambria Math" w:cs="Arial"/>
                            <w:i/>
                            <w:lang w:val="en-US"/>
                          </w:rPr>
                        </m:ctrlPr>
                      </m:dPr>
                      <m:e>
                        <m:r>
                          <w:rPr>
                            <w:rFonts w:ascii="Cambria Math" w:eastAsia="Calibri" w:hAnsi="Cambria Math" w:cs="Arial"/>
                            <w:lang w:val="en-US"/>
                          </w:rPr>
                          <m:t>n</m:t>
                        </m:r>
                      </m:e>
                    </m:d>
                  </m:e>
                </m:func>
                <m:r>
                  <w:rPr>
                    <w:rFonts w:ascii="Cambria Math" w:eastAsia="Calibri" w:hAnsi="Cambria Math" w:cs="Arial"/>
                    <w:lang w:val="en-US"/>
                  </w:rPr>
                  <m:t>)</m:t>
                </m:r>
              </m:oMath>
            </m:oMathPara>
          </w:p>
          <w:p w14:paraId="731066C2" w14:textId="38C4651B" w:rsidR="00367D29" w:rsidRDefault="00367D29" w:rsidP="00367D29">
            <w:pPr>
              <w:cnfStyle w:val="000000100000" w:firstRow="0" w:lastRow="0" w:firstColumn="0" w:lastColumn="0" w:oddVBand="0" w:evenVBand="0" w:oddHBand="1"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 xml:space="preserve">We have proved in class that this method works in the mentioned complexity </w:t>
            </w:r>
          </w:p>
        </w:tc>
      </w:tr>
      <w:tr w:rsidR="00367D29" w14:paraId="18AD8123" w14:textId="77777777" w:rsidTr="00BC09FC">
        <w:tc>
          <w:tcPr>
            <w:cnfStyle w:val="001000000000" w:firstRow="0" w:lastRow="0" w:firstColumn="1" w:lastColumn="0" w:oddVBand="0" w:evenVBand="0" w:oddHBand="0" w:evenHBand="0" w:firstRowFirstColumn="0" w:firstRowLastColumn="0" w:lastRowFirstColumn="0" w:lastRowLastColumn="0"/>
            <w:tcW w:w="3005" w:type="dxa"/>
          </w:tcPr>
          <w:p w14:paraId="37DDE66B" w14:textId="42CEF5AE" w:rsidR="00367D29" w:rsidRDefault="00367D29" w:rsidP="007B0568">
            <w:pPr>
              <w:rPr>
                <w:lang w:val="en-US"/>
              </w:rPr>
            </w:pPr>
            <w:r>
              <w:rPr>
                <w:lang w:val="en-US"/>
              </w:rPr>
              <w:t>get_root(self)</w:t>
            </w:r>
          </w:p>
        </w:tc>
        <w:tc>
          <w:tcPr>
            <w:tcW w:w="3005" w:type="dxa"/>
          </w:tcPr>
          <w:p w14:paraId="56DD55BC" w14:textId="11735EDF" w:rsidR="00367D29" w:rsidRDefault="00367D29" w:rsidP="007B0568">
            <w:pPr>
              <w:cnfStyle w:val="000000000000" w:firstRow="0" w:lastRow="0" w:firstColumn="0" w:lastColumn="0" w:oddVBand="0" w:evenVBand="0" w:oddHBand="0" w:evenHBand="0" w:firstRowFirstColumn="0" w:firstRowLastColumn="0" w:lastRowFirstColumn="0" w:lastRowLastColumn="0"/>
              <w:rPr>
                <w:lang w:val="en-US"/>
              </w:rPr>
            </w:pPr>
            <w:r>
              <w:rPr>
                <w:lang w:val="en-US"/>
              </w:rPr>
              <w:t>This method returns a reference to the root of self</w:t>
            </w:r>
          </w:p>
        </w:tc>
        <w:tc>
          <w:tcPr>
            <w:tcW w:w="3006" w:type="dxa"/>
          </w:tcPr>
          <w:p w14:paraId="083A0A2D" w14:textId="77777777" w:rsidR="00367D29" w:rsidRPr="00367D29" w:rsidRDefault="00367D29" w:rsidP="005363D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m:rPr>
                    <m:sty m:val="p"/>
                  </m:rPr>
                  <w:rPr>
                    <w:rFonts w:ascii="Cambria Math" w:eastAsia="Calibri" w:hAnsi="Cambria Math" w:cs="Arial"/>
                    <w:lang w:val="en-US"/>
                  </w:rPr>
                  <m:t>Θ</m:t>
                </m:r>
                <m:r>
                  <w:rPr>
                    <w:rFonts w:ascii="Cambria Math" w:eastAsia="Calibri" w:hAnsi="Cambria Math" w:cs="Arial"/>
                    <w:lang w:val="en-US"/>
                  </w:rPr>
                  <m:t>(1)</m:t>
                </m:r>
              </m:oMath>
            </m:oMathPara>
          </w:p>
          <w:p w14:paraId="042EF65A" w14:textId="0CD74E5F" w:rsidR="00367D29" w:rsidRDefault="00367D29" w:rsidP="00367D29">
            <w:pP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ascii="Calibri" w:eastAsia="Calibri" w:hAnsi="Calibri" w:cs="Arial"/>
                <w:lang w:val="en-US"/>
              </w:rPr>
              <w:t>Returning a reference in constant time</w:t>
            </w:r>
          </w:p>
        </w:tc>
      </w:tr>
    </w:tbl>
    <w:p w14:paraId="1CF2ABEF" w14:textId="77777777" w:rsidR="00BC09FC" w:rsidRDefault="00BC09FC" w:rsidP="007B0568">
      <w:pPr>
        <w:rPr>
          <w:lang w:val="en-US"/>
        </w:rPr>
      </w:pPr>
    </w:p>
    <w:p w14:paraId="2A816B55" w14:textId="77777777" w:rsidR="00BC09FC" w:rsidRDefault="00BC09FC" w:rsidP="007B0568">
      <w:pPr>
        <w:rPr>
          <w:lang w:val="en-US"/>
        </w:rPr>
      </w:pPr>
    </w:p>
    <w:p w14:paraId="25C8389D" w14:textId="77777777" w:rsidR="00BC09FC" w:rsidRDefault="00BC09FC" w:rsidP="007B0568">
      <w:pPr>
        <w:rPr>
          <w:lang w:val="en-US"/>
        </w:rPr>
      </w:pPr>
    </w:p>
    <w:p w14:paraId="6847340F" w14:textId="77777777" w:rsidR="007E3B14" w:rsidRDefault="007E3B14" w:rsidP="007B0568">
      <w:pPr>
        <w:rPr>
          <w:lang w:val="en-US"/>
        </w:rPr>
      </w:pPr>
    </w:p>
    <w:p w14:paraId="6E4D46BF" w14:textId="77777777" w:rsidR="007E3B14" w:rsidRDefault="007E3B14" w:rsidP="007B0568">
      <w:pPr>
        <w:rPr>
          <w:lang w:val="en-US"/>
        </w:rPr>
      </w:pPr>
    </w:p>
    <w:p w14:paraId="04F1B12A" w14:textId="77777777" w:rsidR="007E3B14" w:rsidRDefault="007E3B14" w:rsidP="007B0568">
      <w:pPr>
        <w:rPr>
          <w:lang w:val="en-US"/>
        </w:rPr>
      </w:pPr>
    </w:p>
    <w:tbl>
      <w:tblPr>
        <w:tblStyle w:val="TableGrid"/>
        <w:tblW w:w="0" w:type="auto"/>
        <w:tblLook w:val="04A0" w:firstRow="1" w:lastRow="0" w:firstColumn="1" w:lastColumn="0" w:noHBand="0" w:noVBand="1"/>
      </w:tblPr>
      <w:tblGrid>
        <w:gridCol w:w="1280"/>
        <w:gridCol w:w="1284"/>
        <w:gridCol w:w="1281"/>
        <w:gridCol w:w="1286"/>
        <w:gridCol w:w="1281"/>
        <w:gridCol w:w="1332"/>
        <w:gridCol w:w="1272"/>
      </w:tblGrid>
      <w:tr w:rsidR="007E3B14" w14:paraId="1432D186" w14:textId="77777777" w:rsidTr="007E3B14">
        <w:tc>
          <w:tcPr>
            <w:tcW w:w="1288" w:type="dxa"/>
          </w:tcPr>
          <w:p w14:paraId="66F9998C" w14:textId="60D481B2" w:rsidR="007E3B14" w:rsidRPr="007E3B14" w:rsidRDefault="007E3B14" w:rsidP="007B0568">
            <w:pPr>
              <w:rPr>
                <w:sz w:val="16"/>
                <w:szCs w:val="16"/>
                <w:lang w:val="en-US"/>
              </w:rPr>
            </w:pPr>
            <w:r w:rsidRPr="007E3B14">
              <w:rPr>
                <w:sz w:val="16"/>
                <w:szCs w:val="16"/>
                <w:lang w:val="en-US"/>
              </w:rPr>
              <w:t>Cost of AVL sorting for almost sorted array</w:t>
            </w:r>
          </w:p>
        </w:tc>
        <w:tc>
          <w:tcPr>
            <w:tcW w:w="1288" w:type="dxa"/>
          </w:tcPr>
          <w:p w14:paraId="10846D00" w14:textId="017BDC6B" w:rsidR="007E3B14" w:rsidRPr="007E3B14" w:rsidRDefault="007E3B14" w:rsidP="007B0568">
            <w:pPr>
              <w:rPr>
                <w:sz w:val="16"/>
                <w:szCs w:val="16"/>
                <w:lang w:val="en-US"/>
              </w:rPr>
            </w:pPr>
            <w:r w:rsidRPr="007E3B14">
              <w:rPr>
                <w:sz w:val="16"/>
                <w:szCs w:val="16"/>
                <w:lang w:val="en-US"/>
              </w:rPr>
              <w:t>Number of transpositions in almost sorted array</w:t>
            </w:r>
          </w:p>
        </w:tc>
        <w:tc>
          <w:tcPr>
            <w:tcW w:w="1288" w:type="dxa"/>
          </w:tcPr>
          <w:p w14:paraId="43564402" w14:textId="1D460AC7" w:rsidR="007E3B14" w:rsidRPr="007E3B14" w:rsidRDefault="007E3B14" w:rsidP="007B0568">
            <w:pPr>
              <w:rPr>
                <w:sz w:val="16"/>
                <w:szCs w:val="16"/>
                <w:lang w:val="en-US"/>
              </w:rPr>
            </w:pPr>
            <w:r w:rsidRPr="007E3B14">
              <w:rPr>
                <w:sz w:val="16"/>
                <w:szCs w:val="16"/>
                <w:lang w:val="en-US"/>
              </w:rPr>
              <w:t>Cost of AVL sorting for shuffled array</w:t>
            </w:r>
          </w:p>
        </w:tc>
        <w:tc>
          <w:tcPr>
            <w:tcW w:w="1288" w:type="dxa"/>
          </w:tcPr>
          <w:p w14:paraId="5F7BE49B" w14:textId="78990151" w:rsidR="007E3B14" w:rsidRPr="007E3B14" w:rsidRDefault="007E3B14" w:rsidP="007B0568">
            <w:pPr>
              <w:rPr>
                <w:sz w:val="16"/>
                <w:szCs w:val="16"/>
                <w:lang w:val="en-US"/>
              </w:rPr>
            </w:pPr>
            <w:r w:rsidRPr="007E3B14">
              <w:rPr>
                <w:sz w:val="16"/>
                <w:szCs w:val="16"/>
                <w:lang w:val="en-US"/>
              </w:rPr>
              <w:t>Number of transpositions in shuffled array</w:t>
            </w:r>
          </w:p>
        </w:tc>
        <w:tc>
          <w:tcPr>
            <w:tcW w:w="1288" w:type="dxa"/>
          </w:tcPr>
          <w:p w14:paraId="2EFDED05" w14:textId="2B7AC861" w:rsidR="007E3B14" w:rsidRPr="007E3B14" w:rsidRDefault="007E3B14" w:rsidP="007B0568">
            <w:pPr>
              <w:rPr>
                <w:sz w:val="16"/>
                <w:szCs w:val="16"/>
                <w:lang w:val="en-US"/>
              </w:rPr>
            </w:pPr>
            <w:r w:rsidRPr="007E3B14">
              <w:rPr>
                <w:sz w:val="16"/>
                <w:szCs w:val="16"/>
                <w:lang w:val="en-US"/>
              </w:rPr>
              <w:t>Cost of AVL sorting for reversed-sorted array</w:t>
            </w:r>
          </w:p>
        </w:tc>
        <w:tc>
          <w:tcPr>
            <w:tcW w:w="1288" w:type="dxa"/>
          </w:tcPr>
          <w:p w14:paraId="5E7AA312" w14:textId="5AC8B6FF" w:rsidR="007E3B14" w:rsidRPr="007E3B14" w:rsidRDefault="007E3B14" w:rsidP="007B0568">
            <w:pPr>
              <w:rPr>
                <w:sz w:val="16"/>
                <w:szCs w:val="16"/>
                <w:lang w:val="en-US"/>
              </w:rPr>
            </w:pPr>
            <w:r w:rsidRPr="007E3B14">
              <w:rPr>
                <w:sz w:val="16"/>
                <w:szCs w:val="16"/>
                <w:lang w:val="en-US"/>
              </w:rPr>
              <w:t>Number of transpositions in reversed-sorted array</w:t>
            </w:r>
          </w:p>
        </w:tc>
        <w:tc>
          <w:tcPr>
            <w:tcW w:w="1288" w:type="dxa"/>
          </w:tcPr>
          <w:p w14:paraId="21CEC39B" w14:textId="63E18E06" w:rsidR="007E3B14" w:rsidRPr="007E3B14" w:rsidRDefault="007E3B14" w:rsidP="007B0568">
            <w:pPr>
              <w:rPr>
                <w:sz w:val="16"/>
                <w:szCs w:val="16"/>
                <w:lang w:val="en-US"/>
              </w:rPr>
            </w:pPr>
            <w:r w:rsidRPr="007E3B14">
              <w:rPr>
                <w:sz w:val="16"/>
                <w:szCs w:val="16"/>
                <w:lang w:val="en-US"/>
              </w:rPr>
              <w:t>Index of i</w:t>
            </w:r>
          </w:p>
        </w:tc>
      </w:tr>
      <w:tr w:rsidR="007E3B14" w14:paraId="2EF9FB60" w14:textId="77777777" w:rsidTr="007E3B14">
        <w:tc>
          <w:tcPr>
            <w:tcW w:w="1288" w:type="dxa"/>
          </w:tcPr>
          <w:p w14:paraId="7C9CCEB4" w14:textId="47079B93" w:rsidR="007E3B14" w:rsidRDefault="000E2A0D" w:rsidP="007B0568">
            <w:pPr>
              <w:rPr>
                <w:lang w:val="en-US"/>
              </w:rPr>
            </w:pPr>
            <w:r w:rsidRPr="000E2A0D">
              <w:rPr>
                <w:lang w:val="en-US"/>
              </w:rPr>
              <w:t>43107</w:t>
            </w:r>
          </w:p>
        </w:tc>
        <w:tc>
          <w:tcPr>
            <w:tcW w:w="1288" w:type="dxa"/>
          </w:tcPr>
          <w:p w14:paraId="26B2C51B" w14:textId="7D6790AC" w:rsidR="007E3B14" w:rsidRDefault="00C460A4" w:rsidP="007B0568">
            <w:pPr>
              <w:rPr>
                <w:lang w:val="en-US"/>
              </w:rPr>
            </w:pPr>
            <w:r w:rsidRPr="00C460A4">
              <w:rPr>
                <w:lang w:val="en-US"/>
              </w:rPr>
              <w:t>451500</w:t>
            </w:r>
          </w:p>
        </w:tc>
        <w:tc>
          <w:tcPr>
            <w:tcW w:w="1288" w:type="dxa"/>
          </w:tcPr>
          <w:p w14:paraId="33405E12" w14:textId="6600BA28" w:rsidR="007E3B14" w:rsidRDefault="000E2A0D" w:rsidP="007B0568">
            <w:pPr>
              <w:rPr>
                <w:lang w:val="en-US"/>
              </w:rPr>
            </w:pPr>
            <w:r w:rsidRPr="000E2A0D">
              <w:rPr>
                <w:lang w:val="en-US"/>
              </w:rPr>
              <w:t>5655</w:t>
            </w:r>
            <w:r>
              <w:rPr>
                <w:lang w:val="en-US"/>
              </w:rPr>
              <w:t>7</w:t>
            </w:r>
          </w:p>
        </w:tc>
        <w:tc>
          <w:tcPr>
            <w:tcW w:w="1288" w:type="dxa"/>
          </w:tcPr>
          <w:p w14:paraId="4765BA65" w14:textId="44CD7D3C" w:rsidR="007E3B14" w:rsidRDefault="00C460A4" w:rsidP="007B0568">
            <w:pPr>
              <w:rPr>
                <w:lang w:val="en-US"/>
              </w:rPr>
            </w:pPr>
            <w:r w:rsidRPr="00C460A4">
              <w:rPr>
                <w:lang w:val="en-US"/>
              </w:rPr>
              <w:t>2272816</w:t>
            </w:r>
          </w:p>
        </w:tc>
        <w:tc>
          <w:tcPr>
            <w:tcW w:w="1288" w:type="dxa"/>
          </w:tcPr>
          <w:p w14:paraId="24AC9713" w14:textId="566CC106" w:rsidR="007E3B14" w:rsidRDefault="000E2A0D" w:rsidP="007B0568">
            <w:pPr>
              <w:rPr>
                <w:lang w:val="en-US"/>
              </w:rPr>
            </w:pPr>
            <w:r w:rsidRPr="000E2A0D">
              <w:rPr>
                <w:lang w:val="en-US"/>
              </w:rPr>
              <w:t>58912</w:t>
            </w:r>
          </w:p>
        </w:tc>
        <w:tc>
          <w:tcPr>
            <w:tcW w:w="1288" w:type="dxa"/>
          </w:tcPr>
          <w:p w14:paraId="0C2C7A57" w14:textId="59282F5E" w:rsidR="007E3B14" w:rsidRDefault="00C460A4" w:rsidP="007B0568">
            <w:pPr>
              <w:rPr>
                <w:lang w:val="en-US"/>
              </w:rPr>
            </w:pPr>
            <w:r w:rsidRPr="00C460A4">
              <w:rPr>
                <w:lang w:val="en-US"/>
              </w:rPr>
              <w:t>4501500</w:t>
            </w:r>
          </w:p>
        </w:tc>
        <w:tc>
          <w:tcPr>
            <w:tcW w:w="1288" w:type="dxa"/>
          </w:tcPr>
          <w:p w14:paraId="215E0531" w14:textId="4AF33654" w:rsidR="007E3B14" w:rsidRDefault="007E3B14" w:rsidP="007B0568">
            <w:pPr>
              <w:rPr>
                <w:lang w:val="en-US"/>
              </w:rPr>
            </w:pPr>
            <w:r>
              <w:rPr>
                <w:lang w:val="en-US"/>
              </w:rPr>
              <w:t>1</w:t>
            </w:r>
          </w:p>
        </w:tc>
      </w:tr>
      <w:tr w:rsidR="007E3B14" w14:paraId="7751BB2C" w14:textId="77777777" w:rsidTr="007E3B14">
        <w:tc>
          <w:tcPr>
            <w:tcW w:w="1288" w:type="dxa"/>
          </w:tcPr>
          <w:p w14:paraId="472D4BCB" w14:textId="70DD55F1" w:rsidR="007E3B14" w:rsidRDefault="000E2A0D" w:rsidP="007B0568">
            <w:pPr>
              <w:rPr>
                <w:lang w:val="en-US"/>
              </w:rPr>
            </w:pPr>
            <w:r w:rsidRPr="000E2A0D">
              <w:rPr>
                <w:lang w:val="en-US"/>
              </w:rPr>
              <w:t>92189</w:t>
            </w:r>
          </w:p>
        </w:tc>
        <w:tc>
          <w:tcPr>
            <w:tcW w:w="1288" w:type="dxa"/>
          </w:tcPr>
          <w:p w14:paraId="2FC1943F" w14:textId="56C345A1" w:rsidR="007E3B14" w:rsidRDefault="00C460A4" w:rsidP="007B0568">
            <w:pPr>
              <w:rPr>
                <w:lang w:val="en-US"/>
              </w:rPr>
            </w:pPr>
            <w:r w:rsidRPr="00C460A4">
              <w:rPr>
                <w:lang w:val="en-US"/>
              </w:rPr>
              <w:t>903000</w:t>
            </w:r>
          </w:p>
        </w:tc>
        <w:tc>
          <w:tcPr>
            <w:tcW w:w="1288" w:type="dxa"/>
          </w:tcPr>
          <w:p w14:paraId="30610523" w14:textId="3BBB5B4E" w:rsidR="007E3B14" w:rsidRDefault="000E2A0D" w:rsidP="007B0568">
            <w:pPr>
              <w:rPr>
                <w:lang w:val="en-US"/>
              </w:rPr>
            </w:pPr>
            <w:r w:rsidRPr="000E2A0D">
              <w:rPr>
                <w:lang w:val="en-US"/>
              </w:rPr>
              <w:t>120942</w:t>
            </w:r>
          </w:p>
        </w:tc>
        <w:tc>
          <w:tcPr>
            <w:tcW w:w="1288" w:type="dxa"/>
          </w:tcPr>
          <w:p w14:paraId="150ED7CC" w14:textId="624700E2" w:rsidR="007E3B14" w:rsidRDefault="00C460A4" w:rsidP="007B0568">
            <w:pPr>
              <w:rPr>
                <w:lang w:val="en-US"/>
              </w:rPr>
            </w:pPr>
            <w:r w:rsidRPr="00C460A4">
              <w:rPr>
                <w:lang w:val="en-US"/>
              </w:rPr>
              <w:t>9014150</w:t>
            </w:r>
          </w:p>
        </w:tc>
        <w:tc>
          <w:tcPr>
            <w:tcW w:w="1288" w:type="dxa"/>
          </w:tcPr>
          <w:p w14:paraId="75797CE8" w14:textId="38937567" w:rsidR="007E3B14" w:rsidRDefault="000E2A0D" w:rsidP="007B0568">
            <w:pPr>
              <w:rPr>
                <w:lang w:val="en-US"/>
              </w:rPr>
            </w:pPr>
            <w:r w:rsidRPr="000E2A0D">
              <w:rPr>
                <w:lang w:val="en-US"/>
              </w:rPr>
              <w:t>129757</w:t>
            </w:r>
          </w:p>
        </w:tc>
        <w:tc>
          <w:tcPr>
            <w:tcW w:w="1288" w:type="dxa"/>
          </w:tcPr>
          <w:p w14:paraId="50B9BB47" w14:textId="7403DB50" w:rsidR="007E3B14" w:rsidRDefault="00C460A4" w:rsidP="007B0568">
            <w:pPr>
              <w:rPr>
                <w:lang w:val="en-US"/>
              </w:rPr>
            </w:pPr>
            <w:r w:rsidRPr="00C460A4">
              <w:rPr>
                <w:lang w:val="en-US"/>
              </w:rPr>
              <w:t>18003000</w:t>
            </w:r>
          </w:p>
        </w:tc>
        <w:tc>
          <w:tcPr>
            <w:tcW w:w="1288" w:type="dxa"/>
          </w:tcPr>
          <w:p w14:paraId="00527B52" w14:textId="6F780F7A" w:rsidR="007E3B14" w:rsidRDefault="007E3B14" w:rsidP="007B0568">
            <w:pPr>
              <w:rPr>
                <w:lang w:val="en-US"/>
              </w:rPr>
            </w:pPr>
            <w:r>
              <w:rPr>
                <w:lang w:val="en-US"/>
              </w:rPr>
              <w:t>2</w:t>
            </w:r>
          </w:p>
        </w:tc>
      </w:tr>
      <w:tr w:rsidR="007E3B14" w14:paraId="3C43DAA4" w14:textId="77777777" w:rsidTr="007E3B14">
        <w:tc>
          <w:tcPr>
            <w:tcW w:w="1288" w:type="dxa"/>
          </w:tcPr>
          <w:p w14:paraId="158684A5" w14:textId="120936D4" w:rsidR="007E3B14" w:rsidRDefault="000E2A0D" w:rsidP="007B0568">
            <w:pPr>
              <w:rPr>
                <w:lang w:val="en-US"/>
              </w:rPr>
            </w:pPr>
            <w:r w:rsidRPr="000E2A0D">
              <w:rPr>
                <w:lang w:val="en-US"/>
              </w:rPr>
              <w:t>190356</w:t>
            </w:r>
          </w:p>
        </w:tc>
        <w:tc>
          <w:tcPr>
            <w:tcW w:w="1288" w:type="dxa"/>
          </w:tcPr>
          <w:p w14:paraId="649B60F7" w14:textId="652EF987" w:rsidR="007E3B14" w:rsidRDefault="00C460A4" w:rsidP="007B0568">
            <w:pPr>
              <w:rPr>
                <w:lang w:val="en-US"/>
              </w:rPr>
            </w:pPr>
            <w:r w:rsidRPr="00C460A4">
              <w:rPr>
                <w:lang w:val="en-US"/>
              </w:rPr>
              <w:t>1806000</w:t>
            </w:r>
          </w:p>
        </w:tc>
        <w:tc>
          <w:tcPr>
            <w:tcW w:w="1288" w:type="dxa"/>
          </w:tcPr>
          <w:p w14:paraId="37E3D852" w14:textId="4C4F8619" w:rsidR="007E3B14" w:rsidRDefault="000E2A0D" w:rsidP="007B0568">
            <w:pPr>
              <w:rPr>
                <w:lang w:val="en-US"/>
              </w:rPr>
            </w:pPr>
            <w:r w:rsidRPr="000E2A0D">
              <w:rPr>
                <w:lang w:val="en-US"/>
              </w:rPr>
              <w:t>272993</w:t>
            </w:r>
          </w:p>
        </w:tc>
        <w:tc>
          <w:tcPr>
            <w:tcW w:w="1288" w:type="dxa"/>
          </w:tcPr>
          <w:p w14:paraId="3AEE8D8B" w14:textId="2DDCD416" w:rsidR="007E3B14" w:rsidRDefault="00C460A4" w:rsidP="007B0568">
            <w:pPr>
              <w:rPr>
                <w:lang w:val="en-US"/>
              </w:rPr>
            </w:pPr>
            <w:r w:rsidRPr="00C460A4">
              <w:rPr>
                <w:lang w:val="en-US"/>
              </w:rPr>
              <w:t>36182682</w:t>
            </w:r>
          </w:p>
        </w:tc>
        <w:tc>
          <w:tcPr>
            <w:tcW w:w="1288" w:type="dxa"/>
          </w:tcPr>
          <w:p w14:paraId="6CB8D979" w14:textId="238CE04C" w:rsidR="007E3B14" w:rsidRDefault="000E2A0D" w:rsidP="007B0568">
            <w:pPr>
              <w:rPr>
                <w:lang w:val="en-US"/>
              </w:rPr>
            </w:pPr>
            <w:r w:rsidRPr="000E2A0D">
              <w:rPr>
                <w:lang w:val="en-US"/>
              </w:rPr>
              <w:t>283435</w:t>
            </w:r>
          </w:p>
        </w:tc>
        <w:tc>
          <w:tcPr>
            <w:tcW w:w="1288" w:type="dxa"/>
          </w:tcPr>
          <w:p w14:paraId="0A7BD7D8" w14:textId="2B2A87A6" w:rsidR="007E3B14" w:rsidRDefault="00C460A4" w:rsidP="007B0568">
            <w:pPr>
              <w:rPr>
                <w:lang w:val="en-US"/>
              </w:rPr>
            </w:pPr>
            <w:r w:rsidRPr="00C460A4">
              <w:rPr>
                <w:lang w:val="en-US"/>
              </w:rPr>
              <w:t>72006000</w:t>
            </w:r>
          </w:p>
        </w:tc>
        <w:tc>
          <w:tcPr>
            <w:tcW w:w="1288" w:type="dxa"/>
          </w:tcPr>
          <w:p w14:paraId="4C1427B3" w14:textId="6BF6A8CA" w:rsidR="007E3B14" w:rsidRDefault="007E3B14" w:rsidP="007B0568">
            <w:pPr>
              <w:rPr>
                <w:lang w:val="en-US"/>
              </w:rPr>
            </w:pPr>
            <w:r>
              <w:rPr>
                <w:lang w:val="en-US"/>
              </w:rPr>
              <w:t>3</w:t>
            </w:r>
          </w:p>
        </w:tc>
      </w:tr>
      <w:tr w:rsidR="007E3B14" w14:paraId="06740D91" w14:textId="77777777" w:rsidTr="007E3B14">
        <w:tc>
          <w:tcPr>
            <w:tcW w:w="1288" w:type="dxa"/>
          </w:tcPr>
          <w:p w14:paraId="12278C8A" w14:textId="52A9978E" w:rsidR="007E3B14" w:rsidRDefault="000E2A0D" w:rsidP="007B0568">
            <w:pPr>
              <w:rPr>
                <w:lang w:val="en-US"/>
              </w:rPr>
            </w:pPr>
            <w:r w:rsidRPr="000E2A0D">
              <w:rPr>
                <w:lang w:val="en-US"/>
              </w:rPr>
              <w:t>386651</w:t>
            </w:r>
          </w:p>
        </w:tc>
        <w:tc>
          <w:tcPr>
            <w:tcW w:w="1288" w:type="dxa"/>
          </w:tcPr>
          <w:p w14:paraId="12473E23" w14:textId="34ACF439" w:rsidR="007E3B14" w:rsidRDefault="00C460A4" w:rsidP="007B0568">
            <w:pPr>
              <w:rPr>
                <w:lang w:val="en-US"/>
              </w:rPr>
            </w:pPr>
            <w:r w:rsidRPr="00C460A4">
              <w:rPr>
                <w:lang w:val="en-US"/>
              </w:rPr>
              <w:t>3612000</w:t>
            </w:r>
          </w:p>
        </w:tc>
        <w:tc>
          <w:tcPr>
            <w:tcW w:w="1288" w:type="dxa"/>
          </w:tcPr>
          <w:p w14:paraId="52277A70" w14:textId="4499A7E7" w:rsidR="007E3B14" w:rsidRDefault="000E2A0D" w:rsidP="007B0568">
            <w:pPr>
              <w:rPr>
                <w:lang w:val="en-US"/>
              </w:rPr>
            </w:pPr>
            <w:r w:rsidRPr="000E2A0D">
              <w:rPr>
                <w:lang w:val="en-US"/>
              </w:rPr>
              <w:t>608219</w:t>
            </w:r>
          </w:p>
        </w:tc>
        <w:tc>
          <w:tcPr>
            <w:tcW w:w="1288" w:type="dxa"/>
          </w:tcPr>
          <w:p w14:paraId="4F90FD98" w14:textId="5558F3E5" w:rsidR="007E3B14" w:rsidRDefault="00C460A4" w:rsidP="007B0568">
            <w:pPr>
              <w:rPr>
                <w:lang w:val="en-US"/>
              </w:rPr>
            </w:pPr>
            <w:r w:rsidRPr="00C460A4">
              <w:rPr>
                <w:lang w:val="en-US"/>
              </w:rPr>
              <w:t>142629193</w:t>
            </w:r>
          </w:p>
        </w:tc>
        <w:tc>
          <w:tcPr>
            <w:tcW w:w="1288" w:type="dxa"/>
          </w:tcPr>
          <w:p w14:paraId="085D8112" w14:textId="2D0DF182" w:rsidR="007E3B14" w:rsidRDefault="000E2A0D" w:rsidP="007B0568">
            <w:pPr>
              <w:rPr>
                <w:lang w:val="en-US"/>
              </w:rPr>
            </w:pPr>
            <w:r w:rsidRPr="000E2A0D">
              <w:rPr>
                <w:lang w:val="en-US"/>
              </w:rPr>
              <w:t>614778</w:t>
            </w:r>
          </w:p>
        </w:tc>
        <w:tc>
          <w:tcPr>
            <w:tcW w:w="1288" w:type="dxa"/>
          </w:tcPr>
          <w:p w14:paraId="062D42A5" w14:textId="5A39E771" w:rsidR="007E3B14" w:rsidRDefault="00C460A4" w:rsidP="007B0568">
            <w:pPr>
              <w:rPr>
                <w:lang w:val="en-US"/>
              </w:rPr>
            </w:pPr>
            <w:r w:rsidRPr="00C460A4">
              <w:rPr>
                <w:lang w:val="en-US"/>
              </w:rPr>
              <w:t>288012000</w:t>
            </w:r>
          </w:p>
        </w:tc>
        <w:tc>
          <w:tcPr>
            <w:tcW w:w="1288" w:type="dxa"/>
          </w:tcPr>
          <w:p w14:paraId="116262C6" w14:textId="70B635C1" w:rsidR="007E3B14" w:rsidRDefault="007E3B14" w:rsidP="007B0568">
            <w:pPr>
              <w:rPr>
                <w:lang w:val="en-US"/>
              </w:rPr>
            </w:pPr>
            <w:r>
              <w:rPr>
                <w:lang w:val="en-US"/>
              </w:rPr>
              <w:t>4</w:t>
            </w:r>
          </w:p>
        </w:tc>
      </w:tr>
      <w:tr w:rsidR="007E3B14" w14:paraId="36006BE7" w14:textId="77777777" w:rsidTr="007E3B14">
        <w:tc>
          <w:tcPr>
            <w:tcW w:w="1288" w:type="dxa"/>
          </w:tcPr>
          <w:p w14:paraId="2D3919AA" w14:textId="64A724C3" w:rsidR="007E3B14" w:rsidRDefault="000E2A0D" w:rsidP="007B0568">
            <w:pPr>
              <w:rPr>
                <w:lang w:val="en-US"/>
              </w:rPr>
            </w:pPr>
            <w:r w:rsidRPr="000E2A0D">
              <w:rPr>
                <w:lang w:val="en-US"/>
              </w:rPr>
              <w:t>779227</w:t>
            </w:r>
          </w:p>
        </w:tc>
        <w:tc>
          <w:tcPr>
            <w:tcW w:w="1288" w:type="dxa"/>
          </w:tcPr>
          <w:p w14:paraId="029A6C1F" w14:textId="7FE60CCD" w:rsidR="007E3B14" w:rsidRDefault="00C460A4" w:rsidP="007B0568">
            <w:pPr>
              <w:rPr>
                <w:lang w:val="en-US"/>
              </w:rPr>
            </w:pPr>
            <w:r w:rsidRPr="00C460A4">
              <w:rPr>
                <w:lang w:val="en-US"/>
              </w:rPr>
              <w:t>7224000</w:t>
            </w:r>
          </w:p>
        </w:tc>
        <w:tc>
          <w:tcPr>
            <w:tcW w:w="1288" w:type="dxa"/>
          </w:tcPr>
          <w:p w14:paraId="7932A12C" w14:textId="1822E9F3" w:rsidR="007E3B14" w:rsidRDefault="000E2A0D" w:rsidP="007B0568">
            <w:pPr>
              <w:rPr>
                <w:lang w:val="en-US"/>
              </w:rPr>
            </w:pPr>
            <w:r w:rsidRPr="000E2A0D">
              <w:rPr>
                <w:lang w:val="en-US"/>
              </w:rPr>
              <w:t>1299511</w:t>
            </w:r>
          </w:p>
        </w:tc>
        <w:tc>
          <w:tcPr>
            <w:tcW w:w="1288" w:type="dxa"/>
          </w:tcPr>
          <w:p w14:paraId="265E12DE" w14:textId="4A6F8C69" w:rsidR="007E3B14" w:rsidRDefault="00C460A4" w:rsidP="007B0568">
            <w:pPr>
              <w:rPr>
                <w:lang w:val="en-US"/>
              </w:rPr>
            </w:pPr>
            <w:r w:rsidRPr="00C460A4">
              <w:rPr>
                <w:lang w:val="en-US"/>
              </w:rPr>
              <w:t>576908146</w:t>
            </w:r>
          </w:p>
        </w:tc>
        <w:tc>
          <w:tcPr>
            <w:tcW w:w="1288" w:type="dxa"/>
          </w:tcPr>
          <w:p w14:paraId="02069F33" w14:textId="01914B53" w:rsidR="007E3B14" w:rsidRDefault="000E2A0D" w:rsidP="007B0568">
            <w:pPr>
              <w:rPr>
                <w:lang w:val="en-US"/>
              </w:rPr>
            </w:pPr>
            <w:r w:rsidRPr="000E2A0D">
              <w:rPr>
                <w:lang w:val="en-US"/>
              </w:rPr>
              <w:t>1325450</w:t>
            </w:r>
          </w:p>
        </w:tc>
        <w:tc>
          <w:tcPr>
            <w:tcW w:w="1288" w:type="dxa"/>
          </w:tcPr>
          <w:p w14:paraId="5316251E" w14:textId="312C3D9E" w:rsidR="007E3B14" w:rsidRDefault="00C460A4" w:rsidP="007B0568">
            <w:pPr>
              <w:rPr>
                <w:lang w:val="en-US"/>
              </w:rPr>
            </w:pPr>
            <w:r w:rsidRPr="00C460A4">
              <w:rPr>
                <w:lang w:val="en-US"/>
              </w:rPr>
              <w:t>1152024000</w:t>
            </w:r>
          </w:p>
        </w:tc>
        <w:tc>
          <w:tcPr>
            <w:tcW w:w="1288" w:type="dxa"/>
          </w:tcPr>
          <w:p w14:paraId="139AD595" w14:textId="19392E5E" w:rsidR="007E3B14" w:rsidRDefault="007E3B14" w:rsidP="007B0568">
            <w:pPr>
              <w:rPr>
                <w:lang w:val="en-US"/>
              </w:rPr>
            </w:pPr>
            <w:r>
              <w:rPr>
                <w:lang w:val="en-US"/>
              </w:rPr>
              <w:t>5</w:t>
            </w:r>
          </w:p>
        </w:tc>
      </w:tr>
    </w:tbl>
    <w:p w14:paraId="24A14C8C" w14:textId="77777777" w:rsidR="007E3B14" w:rsidRDefault="007E3B14" w:rsidP="007B0568">
      <w:pPr>
        <w:rPr>
          <w:lang w:val="en-US"/>
        </w:rPr>
      </w:pPr>
    </w:p>
    <w:p w14:paraId="3F31D524" w14:textId="2D78BA09" w:rsidR="00462856" w:rsidRDefault="00462856" w:rsidP="007B0568">
      <w:pPr>
        <w:rPr>
          <w:lang w:val="en-US"/>
        </w:rPr>
      </w:pPr>
      <w:r>
        <w:rPr>
          <w:lang w:val="en-US"/>
        </w:rPr>
        <w:t>To calculate efficiently the number of transpositions, we have used the method rank on each node that was inserted, with the expression key – rank + 1. Since the expression key – rank represents the number of keys that are missing as we established in theoretical assignment 2.</w:t>
      </w:r>
    </w:p>
    <w:p w14:paraId="25691A89" w14:textId="77777777" w:rsidR="00462856" w:rsidRDefault="00462856" w:rsidP="007B0568">
      <w:pPr>
        <w:rPr>
          <w:lang w:val="en-US"/>
        </w:rPr>
      </w:pPr>
    </w:p>
    <w:p w14:paraId="46BE2C3A" w14:textId="0119C1BB" w:rsidR="00462856" w:rsidRPr="00474BF8" w:rsidRDefault="00462856" w:rsidP="00462856">
      <w:pPr>
        <w:pStyle w:val="ListParagraph"/>
        <w:numPr>
          <w:ilvl w:val="0"/>
          <w:numId w:val="1"/>
        </w:numPr>
        <w:rPr>
          <w:lang w:val="en-US"/>
        </w:rPr>
      </w:pPr>
      <m:oMath>
        <m:r>
          <w:rPr>
            <w:rFonts w:ascii="Cambria Math" w:hAnsi="Cambria Math"/>
            <w:lang w:val="en-US"/>
          </w:rPr>
          <m:t>Let S=</m:t>
        </m:r>
        <m:d>
          <m:dPr>
            <m:begChr m:val="|"/>
            <m:endChr m:val="|"/>
            <m:ctrlPr>
              <w:rPr>
                <w:rFonts w:ascii="Cambria Math" w:hAnsi="Cambria Math"/>
                <w:i/>
                <w:lang w:val="en-US"/>
              </w:rPr>
            </m:ctrlPr>
          </m:dPr>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i,j</m:t>
                    </m:r>
                  </m:e>
                </m:d>
                <m:r>
                  <w:rPr>
                    <w:rFonts w:ascii="Cambria Math" w:hAnsi="Cambria Math"/>
                    <w:lang w:val="en-US"/>
                  </w:rPr>
                  <m:t>:i&lt;j ∧A</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&gt;A</m:t>
                </m:r>
                <m:d>
                  <m:dPr>
                    <m:begChr m:val="["/>
                    <m:endChr m:val="]"/>
                    <m:ctrlPr>
                      <w:rPr>
                        <w:rFonts w:ascii="Cambria Math" w:hAnsi="Cambria Math"/>
                        <w:i/>
                        <w:lang w:val="en-US"/>
                      </w:rPr>
                    </m:ctrlPr>
                  </m:dPr>
                  <m:e>
                    <m:r>
                      <w:rPr>
                        <w:rFonts w:ascii="Cambria Math" w:hAnsi="Cambria Math"/>
                        <w:lang w:val="en-US"/>
                      </w:rPr>
                      <m:t>j</m:t>
                    </m:r>
                  </m:e>
                </m:d>
              </m:e>
            </m:d>
          </m:e>
        </m:d>
        <m:r>
          <w:rPr>
            <w:rFonts w:ascii="Cambria Math" w:hAnsi="Cambria Math"/>
            <w:lang w:val="en-US"/>
          </w:rPr>
          <m:t xml:space="preserve">. </m:t>
        </m:r>
        <m:r>
          <w:rPr>
            <w:rFonts w:ascii="Cambria Math" w:hAnsi="Cambria Math"/>
            <w:lang w:val="en-US"/>
          </w:rPr>
          <w:br/>
        </m:r>
      </m:oMath>
      <m:oMathPara>
        <m:oMathParaPr>
          <m:jc m:val="left"/>
        </m:oMathParaPr>
        <m:oMath>
          <m:r>
            <w:rPr>
              <w:rFonts w:ascii="Cambria Math" w:hAnsi="Cambria Math"/>
              <w:lang w:val="en-US"/>
            </w:rPr>
            <m:t xml:space="preserve">For a reversed array, the number of transpositions is </m:t>
          </m:r>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r>
            <w:rPr>
              <w:rFonts w:ascii="Cambria Math" w:hAnsi="Cambria Math"/>
              <w:lang w:val="en-US"/>
            </w:rPr>
            <m:t>. Since all the pairs</m:t>
          </m:r>
          <m:r>
            <w:rPr>
              <w:rFonts w:ascii="Cambria Math" w:hAnsi="Cambria Math"/>
              <w:lang w:val="en-US"/>
            </w:rPr>
            <w:br/>
          </m:r>
        </m:oMath>
        <m:oMath>
          <m:r>
            <w:rPr>
              <w:rFonts w:ascii="Cambria Math" w:hAnsi="Cambria Math"/>
              <w:lang w:val="en-US"/>
            </w:rPr>
            <m:t xml:space="preserve"> i&lt;j satisfy this condition. </m:t>
          </m:r>
          <m:r>
            <w:rPr>
              <w:rFonts w:ascii="Cambria Math" w:hAnsi="Cambria Math"/>
              <w:lang w:val="en-US"/>
            </w:rPr>
            <w:br/>
          </m:r>
        </m:oMath>
      </m:oMathPara>
      <m:oMath>
        <m:r>
          <w:rPr>
            <w:rFonts w:ascii="Cambria Math" w:hAnsi="Cambria Math"/>
            <w:lang w:val="en-US"/>
          </w:rPr>
          <m:t xml:space="preserve">Let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j,i</m:t>
                    </m:r>
                  </m:e>
                </m:d>
                <m:r>
                  <w:rPr>
                    <w:rFonts w:ascii="Cambria Math" w:hAnsi="Cambria Math"/>
                    <w:lang w:val="en-US"/>
                  </w:rPr>
                  <m:t>:j&lt;i ∧A</m:t>
                </m:r>
                <m:d>
                  <m:dPr>
                    <m:begChr m:val="["/>
                    <m:endChr m:val="]"/>
                    <m:ctrlPr>
                      <w:rPr>
                        <w:rFonts w:ascii="Cambria Math" w:hAnsi="Cambria Math"/>
                        <w:i/>
                        <w:lang w:val="en-US"/>
                      </w:rPr>
                    </m:ctrlPr>
                  </m:dPr>
                  <m:e>
                    <m:r>
                      <w:rPr>
                        <w:rFonts w:ascii="Cambria Math" w:hAnsi="Cambria Math"/>
                        <w:lang w:val="en-US"/>
                      </w:rPr>
                      <m:t>j</m:t>
                    </m:r>
                    <m:ctrlPr>
                      <w:rPr>
                        <w:rFonts w:ascii="Cambria Math" w:eastAsiaTheme="minorEastAsia" w:hAnsi="Cambria Math"/>
                        <w:i/>
                        <w:lang w:val="en-US"/>
                      </w:rPr>
                    </m:ctrlPr>
                  </m:e>
                </m:d>
                <m:r>
                  <w:rPr>
                    <w:rFonts w:ascii="Cambria Math" w:eastAsiaTheme="minorEastAsia" w:hAnsi="Cambria Math"/>
                    <w:lang w:val="en-US"/>
                  </w:rPr>
                  <m:t>&gt;A</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ctrlPr>
                  <w:rPr>
                    <w:rFonts w:ascii="Cambria Math" w:eastAsiaTheme="minorEastAsia" w:hAnsi="Cambria Math"/>
                    <w:i/>
                    <w:lang w:val="en-US"/>
                  </w:rPr>
                </m:ctrlPr>
              </m:e>
            </m:d>
            <m:ctrlPr>
              <w:rPr>
                <w:rFonts w:ascii="Cambria Math" w:eastAsiaTheme="minorEastAsia" w:hAnsi="Cambria Math"/>
                <w:i/>
                <w:lang w:val="en-US"/>
              </w:rPr>
            </m:ctrlPr>
          </m:e>
        </m:d>
      </m:oMath>
      <w:r w:rsidR="00514659">
        <w:rPr>
          <w:rFonts w:eastAsiaTheme="minorEastAsia"/>
          <w:lang w:val="en-US"/>
        </w:rPr>
        <w:t xml:space="preserve">. The cost of searching the i’th element in the tree is </w:t>
      </w:r>
      <m:oMath>
        <m:r>
          <m:rPr>
            <m:sty m:val="p"/>
          </m:rPr>
          <w:rPr>
            <w:rFonts w:ascii="Cambria Math" w:eastAsiaTheme="minorEastAsia" w:hAnsi="Cambria Math"/>
            <w:lang w:val="en-US"/>
          </w:rPr>
          <m:t>Θ</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e>
            </m:d>
          </m:e>
        </m:func>
        <m:r>
          <w:rPr>
            <w:rFonts w:ascii="Cambria Math" w:eastAsiaTheme="minorEastAsia" w:hAnsi="Cambria Math"/>
            <w:lang w:val="en-US"/>
          </w:rPr>
          <m:t xml:space="preserve">, since we traverse from the maximal node up to a node with size of at least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w:br/>
        </m:r>
      </m:oMath>
      <m:oMathPara>
        <m:oMathParaPr>
          <m:jc m:val="left"/>
        </m:oMathParaPr>
        <m:oMath>
          <m:r>
            <w:rPr>
              <w:rFonts w:ascii="Cambria Math" w:hAnsi="Cambria Math"/>
              <w:lang w:val="en-US"/>
            </w:rPr>
            <m:t>We can use this detail in order to determine the total cost.</m:t>
          </m:r>
          <m:r>
            <w:rPr>
              <w:rFonts w:ascii="Cambria Math" w:hAnsi="Cambria Math"/>
              <w:lang w:val="en-US"/>
            </w:rPr>
            <w:br/>
          </m:r>
        </m:oMath>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ty m:val="p"/>
                </m:rP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e>
          </m:nary>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i=2</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i-1</m:t>
                      </m:r>
                    </m:e>
                  </m:d>
                </m:e>
              </m:fun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n-1</m:t>
                  </m:r>
                </m:sup>
                <m:e>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i</m:t>
                          </m:r>
                        </m:e>
                      </m:d>
                    </m:e>
                  </m:func>
                  <m:r>
                    <w:rPr>
                      <w:rFonts w:ascii="Cambria Math" w:hAnsi="Cambria Math"/>
                      <w:lang w:val="en-US"/>
                    </w:rPr>
                    <m:t xml:space="preserve">= </m:t>
                  </m:r>
                  <m:r>
                    <m:rPr>
                      <m:sty m:val="p"/>
                    </m:rPr>
                    <w:rPr>
                      <w:rFonts w:ascii="Cambria Math" w:hAnsi="Cambria Math"/>
                      <w:lang w:val="en-US"/>
                    </w:rPr>
                    <m:t>Θ</m:t>
                  </m:r>
                  <m:r>
                    <w:rPr>
                      <w:rFonts w:ascii="Cambria Math" w:hAnsi="Cambria Math"/>
                      <w:lang w:val="en-US"/>
                    </w:rPr>
                    <m:t>(nlog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e>
              </m:nary>
            </m:e>
          </m:nary>
        </m:oMath>
      </m:oMathPara>
    </w:p>
    <w:p w14:paraId="47AA30BF" w14:textId="77AC8B28" w:rsidR="00474BF8" w:rsidRDefault="00474BF8" w:rsidP="00474BF8">
      <w:pPr>
        <w:rPr>
          <w:lang w:val="en-US"/>
        </w:rPr>
      </w:pPr>
      <w:r>
        <w:rPr>
          <w:lang w:val="en-US"/>
        </w:rPr>
        <w:lastRenderedPageBreak/>
        <w:t xml:space="preserve">The values in the table in comparison to the analysis is valid, since the table values are less than twice as big, so asymptotically we have correlation. </w:t>
      </w:r>
    </w:p>
    <w:p w14:paraId="08EBB187" w14:textId="6186DDEA" w:rsidR="002C29CD" w:rsidRPr="00474BF8" w:rsidRDefault="0064322D" w:rsidP="00474BF8">
      <w:pPr>
        <w:rPr>
          <w:lang w:val="en-US"/>
        </w:rPr>
      </w:pPr>
      <w:r>
        <w:rPr>
          <w:noProof/>
        </w:rPr>
        <w:drawing>
          <wp:inline distT="0" distB="0" distL="0" distR="0" wp14:anchorId="0DFC4FE0" wp14:editId="2390ED23">
            <wp:extent cx="4579350" cy="2727600"/>
            <wp:effectExtent l="0" t="0" r="12065" b="15875"/>
            <wp:docPr id="703350938" name="Chart 1">
              <a:extLst xmlns:a="http://schemas.openxmlformats.org/drawingml/2006/main">
                <a:ext uri="{FF2B5EF4-FFF2-40B4-BE49-F238E27FC236}">
                  <a16:creationId xmlns:a16="http://schemas.microsoft.com/office/drawing/2014/main" id="{FC50671F-C426-D67B-5060-4979F31F93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8B6A35" w14:textId="356ADBC2" w:rsidR="007B0568" w:rsidRPr="007B0568" w:rsidRDefault="007B0568" w:rsidP="007B0568">
      <w:pPr>
        <w:rPr>
          <w:lang w:val="en-US"/>
        </w:rPr>
      </w:pPr>
    </w:p>
    <w:sectPr w:rsidR="007B0568" w:rsidRPr="007B0568" w:rsidSect="008158E3">
      <w:headerReference w:type="default" r:id="rId8"/>
      <w:pgSz w:w="11906" w:h="16838"/>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7D3CD" w14:textId="77777777" w:rsidR="00327B21" w:rsidRDefault="00327B21" w:rsidP="008158E3">
      <w:pPr>
        <w:spacing w:after="0" w:line="240" w:lineRule="auto"/>
      </w:pPr>
      <w:r>
        <w:separator/>
      </w:r>
    </w:p>
  </w:endnote>
  <w:endnote w:type="continuationSeparator" w:id="0">
    <w:p w14:paraId="030613D5" w14:textId="77777777" w:rsidR="00327B21" w:rsidRDefault="00327B21" w:rsidP="00815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9C1E1" w14:textId="77777777" w:rsidR="00327B21" w:rsidRDefault="00327B21" w:rsidP="008158E3">
      <w:pPr>
        <w:spacing w:after="0" w:line="240" w:lineRule="auto"/>
      </w:pPr>
      <w:r>
        <w:separator/>
      </w:r>
    </w:p>
  </w:footnote>
  <w:footnote w:type="continuationSeparator" w:id="0">
    <w:p w14:paraId="3EECA06B" w14:textId="77777777" w:rsidR="00327B21" w:rsidRDefault="00327B21" w:rsidP="00815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84D2" w14:textId="7BA01468" w:rsidR="008158E3" w:rsidRPr="008158E3" w:rsidRDefault="008158E3" w:rsidP="008158E3">
    <w:pPr>
      <w:pStyle w:val="Header"/>
      <w:jc w:val="center"/>
      <w:rPr>
        <w:sz w:val="16"/>
        <w:szCs w:val="16"/>
        <w:lang w:val="en-US"/>
      </w:rPr>
    </w:pPr>
    <w:r w:rsidRPr="008158E3">
      <w:rPr>
        <w:b/>
        <w:bCs/>
        <w:sz w:val="16"/>
        <w:szCs w:val="16"/>
        <w:lang w:val="en-US"/>
      </w:rPr>
      <w:t xml:space="preserve">Username: </w:t>
    </w:r>
    <w:r w:rsidRPr="008158E3">
      <w:rPr>
        <w:sz w:val="16"/>
        <w:szCs w:val="16"/>
        <w:lang w:val="en-US"/>
      </w:rPr>
      <w:t>yefimn</w:t>
    </w:r>
  </w:p>
  <w:p w14:paraId="28D53652" w14:textId="3ECBD178" w:rsidR="008158E3" w:rsidRPr="008158E3" w:rsidRDefault="008158E3" w:rsidP="008158E3">
    <w:pPr>
      <w:pStyle w:val="Header"/>
      <w:jc w:val="center"/>
      <w:rPr>
        <w:sz w:val="16"/>
        <w:szCs w:val="16"/>
        <w:lang w:val="en-US"/>
      </w:rPr>
    </w:pPr>
    <w:r w:rsidRPr="008158E3">
      <w:rPr>
        <w:b/>
        <w:bCs/>
        <w:sz w:val="16"/>
        <w:szCs w:val="16"/>
        <w:lang w:val="en-US"/>
      </w:rPr>
      <w:t>Id</w:t>
    </w:r>
    <w:r w:rsidRPr="008158E3">
      <w:rPr>
        <w:sz w:val="16"/>
        <w:szCs w:val="16"/>
        <w:lang w:val="en-US"/>
      </w:rPr>
      <w:t>: 209342096</w:t>
    </w:r>
  </w:p>
  <w:p w14:paraId="3C9F6C63" w14:textId="4E4E077E" w:rsidR="008158E3" w:rsidRPr="008158E3" w:rsidRDefault="008158E3" w:rsidP="008158E3">
    <w:pPr>
      <w:pStyle w:val="Header"/>
      <w:jc w:val="center"/>
      <w:rPr>
        <w:sz w:val="16"/>
        <w:szCs w:val="16"/>
        <w:lang w:val="en-US"/>
      </w:rPr>
    </w:pPr>
    <w:r w:rsidRPr="008158E3">
      <w:rPr>
        <w:b/>
        <w:bCs/>
        <w:sz w:val="16"/>
        <w:szCs w:val="16"/>
        <w:lang w:val="en-US"/>
      </w:rPr>
      <w:t>Name</w:t>
    </w:r>
    <w:r w:rsidRPr="008158E3">
      <w:rPr>
        <w:sz w:val="16"/>
        <w:szCs w:val="16"/>
        <w:lang w:val="en-US"/>
      </w:rPr>
      <w:t>: Yefim Nudelman</w:t>
    </w:r>
  </w:p>
  <w:p w14:paraId="0461B8F5" w14:textId="77777777" w:rsidR="008158E3" w:rsidRPr="008158E3" w:rsidRDefault="008158E3" w:rsidP="008158E3">
    <w:pPr>
      <w:pStyle w:val="Header"/>
      <w:jc w:val="center"/>
      <w:rPr>
        <w:sz w:val="16"/>
        <w:szCs w:val="16"/>
        <w:lang w:val="en-US"/>
      </w:rPr>
    </w:pPr>
    <w:r w:rsidRPr="008158E3">
      <w:rPr>
        <w:b/>
        <w:bCs/>
        <w:sz w:val="16"/>
        <w:szCs w:val="16"/>
        <w:lang w:val="en-US"/>
      </w:rPr>
      <w:t xml:space="preserve">Username: </w:t>
    </w:r>
    <w:r w:rsidRPr="008158E3">
      <w:rPr>
        <w:sz w:val="16"/>
        <w:szCs w:val="16"/>
        <w:lang w:val="en-US"/>
      </w:rPr>
      <w:t>alonberger</w:t>
    </w:r>
  </w:p>
  <w:p w14:paraId="7CD88FD0" w14:textId="55E3B4FF" w:rsidR="008158E3" w:rsidRPr="008158E3" w:rsidRDefault="008158E3" w:rsidP="008158E3">
    <w:pPr>
      <w:pStyle w:val="Header"/>
      <w:jc w:val="center"/>
      <w:rPr>
        <w:sz w:val="16"/>
        <w:szCs w:val="16"/>
        <w:lang w:val="en-US"/>
      </w:rPr>
    </w:pPr>
    <w:r w:rsidRPr="008158E3">
      <w:rPr>
        <w:b/>
        <w:bCs/>
        <w:sz w:val="16"/>
        <w:szCs w:val="16"/>
        <w:lang w:val="en-US"/>
      </w:rPr>
      <w:t xml:space="preserve">ID: </w:t>
    </w:r>
    <w:r w:rsidRPr="008158E3">
      <w:rPr>
        <w:sz w:val="16"/>
        <w:szCs w:val="16"/>
        <w:lang w:val="en-US"/>
      </w:rPr>
      <w:t>212775472</w:t>
    </w:r>
    <w:r w:rsidRPr="008158E3">
      <w:rPr>
        <w:sz w:val="16"/>
        <w:szCs w:val="16"/>
        <w:lang w:val="en-US"/>
      </w:rPr>
      <w:br/>
    </w:r>
    <w:r w:rsidRPr="008158E3">
      <w:rPr>
        <w:b/>
        <w:bCs/>
        <w:sz w:val="16"/>
        <w:szCs w:val="16"/>
        <w:lang w:val="en-US"/>
      </w:rPr>
      <w:t xml:space="preserve">Name: </w:t>
    </w:r>
    <w:r w:rsidRPr="008158E3">
      <w:rPr>
        <w:sz w:val="16"/>
        <w:szCs w:val="16"/>
        <w:lang w:val="en-US"/>
      </w:rPr>
      <w:t>Alon Berger</w:t>
    </w:r>
    <w:r w:rsidRPr="008158E3">
      <w:rPr>
        <w:b/>
        <w:bCs/>
        <w:sz w:val="16"/>
        <w:szCs w:val="16"/>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67A81"/>
    <w:multiLevelType w:val="hybridMultilevel"/>
    <w:tmpl w:val="65E67D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909521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יפים נודלמן">
    <w15:presenceInfo w15:providerId="Windows Live" w15:userId="ddfab1452a5fd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E3"/>
    <w:rsid w:val="000346A1"/>
    <w:rsid w:val="000E2A0D"/>
    <w:rsid w:val="001D78D7"/>
    <w:rsid w:val="002058D2"/>
    <w:rsid w:val="00214703"/>
    <w:rsid w:val="00237DDE"/>
    <w:rsid w:val="002C29CD"/>
    <w:rsid w:val="002C493C"/>
    <w:rsid w:val="00327B21"/>
    <w:rsid w:val="00356187"/>
    <w:rsid w:val="00367D29"/>
    <w:rsid w:val="0042522E"/>
    <w:rsid w:val="00462856"/>
    <w:rsid w:val="00474BF8"/>
    <w:rsid w:val="00514659"/>
    <w:rsid w:val="005363D3"/>
    <w:rsid w:val="005C03EE"/>
    <w:rsid w:val="00616D8F"/>
    <w:rsid w:val="0064322D"/>
    <w:rsid w:val="006E217F"/>
    <w:rsid w:val="00784295"/>
    <w:rsid w:val="007B0568"/>
    <w:rsid w:val="007E3B14"/>
    <w:rsid w:val="008158E3"/>
    <w:rsid w:val="00873792"/>
    <w:rsid w:val="00894862"/>
    <w:rsid w:val="00985F68"/>
    <w:rsid w:val="009B2049"/>
    <w:rsid w:val="00BC09FC"/>
    <w:rsid w:val="00C460A4"/>
    <w:rsid w:val="00CD4F39"/>
    <w:rsid w:val="00E4366C"/>
    <w:rsid w:val="00F90B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17FA"/>
  <w15:chartTrackingRefBased/>
  <w15:docId w15:val="{42D5AE30-7092-4F56-AF5C-4F8ECF7C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8E3"/>
  </w:style>
  <w:style w:type="paragraph" w:styleId="Footer">
    <w:name w:val="footer"/>
    <w:basedOn w:val="Normal"/>
    <w:link w:val="FooterChar"/>
    <w:uiPriority w:val="99"/>
    <w:unhideWhenUsed/>
    <w:rsid w:val="00815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8E3"/>
  </w:style>
  <w:style w:type="table" w:styleId="TableGrid">
    <w:name w:val="Table Grid"/>
    <w:basedOn w:val="TableNormal"/>
    <w:uiPriority w:val="39"/>
    <w:rsid w:val="0021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14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894862"/>
    <w:rPr>
      <w:color w:val="808080"/>
    </w:rPr>
  </w:style>
  <w:style w:type="paragraph" w:styleId="Revision">
    <w:name w:val="Revision"/>
    <w:hidden/>
    <w:uiPriority w:val="99"/>
    <w:semiHidden/>
    <w:rsid w:val="00F90B47"/>
    <w:pPr>
      <w:spacing w:after="0" w:line="240" w:lineRule="auto"/>
    </w:pPr>
  </w:style>
  <w:style w:type="paragraph" w:styleId="ListParagraph">
    <w:name w:val="List Paragraph"/>
    <w:basedOn w:val="Normal"/>
    <w:uiPriority w:val="34"/>
    <w:qFormat/>
    <w:rsid w:val="00462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465566">
      <w:bodyDiv w:val="1"/>
      <w:marLeft w:val="0"/>
      <w:marRight w:val="0"/>
      <w:marTop w:val="0"/>
      <w:marBottom w:val="0"/>
      <w:divBdr>
        <w:top w:val="none" w:sz="0" w:space="0" w:color="auto"/>
        <w:left w:val="none" w:sz="0" w:space="0" w:color="auto"/>
        <w:bottom w:val="none" w:sz="0" w:space="0" w:color="auto"/>
        <w:right w:val="none" w:sz="0" w:space="0" w:color="auto"/>
      </w:divBdr>
      <w:divsChild>
        <w:div w:id="1788235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Sheet1!$A$1</c:f>
              <c:strCache>
                <c:ptCount val="1"/>
                <c:pt idx="0">
                  <c:v>Size</c:v>
                </c:pt>
              </c:strCache>
            </c:strRef>
          </c:tx>
          <c:spPr>
            <a:ln w="28575" cap="rnd">
              <a:solidFill>
                <a:schemeClr val="accent1"/>
              </a:solidFill>
              <a:round/>
            </a:ln>
            <a:effectLst/>
          </c:spPr>
          <c:marker>
            <c:symbol val="none"/>
          </c:marker>
          <c:val>
            <c:numRef>
              <c:f>Sheet1!$A$2:$A$6</c:f>
              <c:numCache>
                <c:formatCode>General</c:formatCode>
                <c:ptCount val="5"/>
                <c:pt idx="0">
                  <c:v>3000</c:v>
                </c:pt>
                <c:pt idx="1">
                  <c:v>6000</c:v>
                </c:pt>
                <c:pt idx="2">
                  <c:v>12000</c:v>
                </c:pt>
                <c:pt idx="3">
                  <c:v>24000</c:v>
                </c:pt>
                <c:pt idx="4">
                  <c:v>48000</c:v>
                </c:pt>
              </c:numCache>
            </c:numRef>
          </c:val>
          <c:smooth val="0"/>
          <c:extLst>
            <c:ext xmlns:c16="http://schemas.microsoft.com/office/drawing/2014/chart" uri="{C3380CC4-5D6E-409C-BE32-E72D297353CC}">
              <c16:uniqueId val="{00000000-44D5-4532-AA06-6626B283ECD3}"/>
            </c:ext>
          </c:extLst>
        </c:ser>
        <c:ser>
          <c:idx val="1"/>
          <c:order val="1"/>
          <c:tx>
            <c:strRef>
              <c:f>Sheet1!$B$1</c:f>
              <c:strCache>
                <c:ptCount val="1"/>
                <c:pt idx="0">
                  <c:v>Cost of AVL sorting </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val>
            <c:numRef>
              <c:f>Sheet1!$B$2:$B$6</c:f>
              <c:numCache>
                <c:formatCode>General</c:formatCode>
                <c:ptCount val="5"/>
                <c:pt idx="0">
                  <c:v>58912</c:v>
                </c:pt>
                <c:pt idx="1">
                  <c:v>129757</c:v>
                </c:pt>
                <c:pt idx="2">
                  <c:v>283435</c:v>
                </c:pt>
                <c:pt idx="3">
                  <c:v>614778</c:v>
                </c:pt>
                <c:pt idx="4">
                  <c:v>1325450</c:v>
                </c:pt>
              </c:numCache>
            </c:numRef>
          </c:val>
          <c:smooth val="0"/>
          <c:extLst>
            <c:ext xmlns:c16="http://schemas.microsoft.com/office/drawing/2014/chart" uri="{C3380CC4-5D6E-409C-BE32-E72D297353CC}">
              <c16:uniqueId val="{00000002-44D5-4532-AA06-6626B283ECD3}"/>
            </c:ext>
          </c:extLst>
        </c:ser>
        <c:ser>
          <c:idx val="2"/>
          <c:order val="2"/>
          <c:tx>
            <c:strRef>
              <c:f>Sheet1!$C$1</c:f>
              <c:strCache>
                <c:ptCount val="1"/>
                <c:pt idx="0">
                  <c:v>Analyzed Cost</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val>
            <c:numRef>
              <c:f>Sheet1!$C$2:$C$6</c:f>
              <c:numCache>
                <c:formatCode>General</c:formatCode>
                <c:ptCount val="5"/>
                <c:pt idx="0">
                  <c:v>34652</c:v>
                </c:pt>
                <c:pt idx="1">
                  <c:v>75304</c:v>
                </c:pt>
                <c:pt idx="2">
                  <c:v>162608</c:v>
                </c:pt>
                <c:pt idx="3">
                  <c:v>349217</c:v>
                </c:pt>
                <c:pt idx="4">
                  <c:v>746435</c:v>
                </c:pt>
              </c:numCache>
            </c:numRef>
          </c:val>
          <c:smooth val="0"/>
          <c:extLst>
            <c:ext xmlns:c16="http://schemas.microsoft.com/office/drawing/2014/chart" uri="{C3380CC4-5D6E-409C-BE32-E72D297353CC}">
              <c16:uniqueId val="{00000004-44D5-4532-AA06-6626B283ECD3}"/>
            </c:ext>
          </c:extLst>
        </c:ser>
        <c:dLbls>
          <c:showLegendKey val="0"/>
          <c:showVal val="0"/>
          <c:showCatName val="0"/>
          <c:showSerName val="0"/>
          <c:showPercent val="0"/>
          <c:showBubbleSize val="0"/>
        </c:dLbls>
        <c:smooth val="0"/>
        <c:axId val="784908208"/>
        <c:axId val="784902448"/>
      </c:lineChart>
      <c:catAx>
        <c:axId val="784908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784902448"/>
        <c:crosses val="autoZero"/>
        <c:auto val="1"/>
        <c:lblAlgn val="ctr"/>
        <c:lblOffset val="100"/>
        <c:noMultiLvlLbl val="0"/>
      </c:catAx>
      <c:valAx>
        <c:axId val="784902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78490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6</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יפים נודלמן</dc:creator>
  <cp:keywords/>
  <dc:description/>
  <cp:lastModifiedBy>יפים נודלמן</cp:lastModifiedBy>
  <cp:revision>5</cp:revision>
  <dcterms:created xsi:type="dcterms:W3CDTF">2023-05-20T12:23:00Z</dcterms:created>
  <dcterms:modified xsi:type="dcterms:W3CDTF">2023-05-23T13:31:00Z</dcterms:modified>
</cp:coreProperties>
</file>